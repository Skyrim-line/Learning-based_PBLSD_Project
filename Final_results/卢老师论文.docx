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BE2FB" w14:textId="2C735111" w:rsidR="00C5388A" w:rsidRDefault="00ED3173" w:rsidP="00ED3173">
      <w:pPr>
        <w:pStyle w:val="a7"/>
        <w:rPr>
          <w:rFonts w:ascii="黑体" w:eastAsia="黑体" w:hAnsi="黑体"/>
          <w:sz w:val="44"/>
          <w:szCs w:val="44"/>
        </w:rPr>
      </w:pPr>
      <w:bookmarkStart w:id="0" w:name="_Hlk68970583"/>
      <w:bookmarkEnd w:id="0"/>
      <w:commentRangeStart w:id="1"/>
      <w:r>
        <w:rPr>
          <w:rFonts w:ascii="黑体" w:eastAsia="黑体" w:hAnsi="黑体" w:hint="eastAsia"/>
          <w:sz w:val="44"/>
          <w:szCs w:val="44"/>
        </w:rPr>
        <w:t>基于</w:t>
      </w:r>
      <w:r w:rsidR="00902B16">
        <w:rPr>
          <w:rFonts w:ascii="黑体" w:eastAsia="黑体" w:hAnsi="黑体" w:hint="eastAsia"/>
          <w:sz w:val="44"/>
          <w:szCs w:val="44"/>
        </w:rPr>
        <w:t>机器</w:t>
      </w:r>
      <w:r>
        <w:rPr>
          <w:rFonts w:ascii="黑体" w:eastAsia="黑体" w:hAnsi="黑体" w:hint="eastAsia"/>
          <w:sz w:val="44"/>
          <w:szCs w:val="44"/>
        </w:rPr>
        <w:t>学习的桩基础低应变</w:t>
      </w:r>
      <w:r w:rsidR="00902B16">
        <w:rPr>
          <w:rFonts w:ascii="黑体" w:eastAsia="黑体" w:hAnsi="黑体" w:hint="eastAsia"/>
          <w:sz w:val="44"/>
          <w:szCs w:val="44"/>
        </w:rPr>
        <w:t>检测大数据分析及</w:t>
      </w:r>
      <w:r>
        <w:rPr>
          <w:rFonts w:ascii="黑体" w:eastAsia="黑体" w:hAnsi="黑体" w:hint="eastAsia"/>
          <w:sz w:val="44"/>
          <w:szCs w:val="44"/>
        </w:rPr>
        <w:t>智能评价方法</w:t>
      </w:r>
      <w:commentRangeEnd w:id="1"/>
      <w:r w:rsidR="00A50CE5">
        <w:rPr>
          <w:rStyle w:val="af"/>
          <w:rFonts w:asciiTheme="minorHAnsi" w:eastAsiaTheme="minorEastAsia" w:hAnsiTheme="minorHAnsi" w:cstheme="minorBidi"/>
          <w:b w:val="0"/>
          <w:bCs w:val="0"/>
        </w:rPr>
        <w:commentReference w:id="1"/>
      </w:r>
    </w:p>
    <w:p w14:paraId="396A1D74" w14:textId="0444190B" w:rsidR="00ED3173" w:rsidRPr="00C81D38" w:rsidRDefault="00D81CF3" w:rsidP="00ED3173">
      <w:pPr>
        <w:pStyle w:val="a9"/>
        <w:rPr>
          <w:rFonts w:ascii="楷体" w:eastAsia="楷体" w:hAnsi="楷体"/>
          <w:b w:val="0"/>
          <w:bCs w:val="0"/>
          <w:sz w:val="28"/>
          <w:szCs w:val="28"/>
          <w:vertAlign w:val="superscript"/>
        </w:rPr>
      </w:pPr>
      <w:r>
        <w:rPr>
          <w:rFonts w:ascii="楷体" w:eastAsia="楷体" w:hAnsi="楷体" w:hint="eastAsia"/>
          <w:b w:val="0"/>
          <w:bCs w:val="0"/>
          <w:sz w:val="28"/>
          <w:szCs w:val="28"/>
        </w:rPr>
        <w:t>吴思旻</w:t>
      </w:r>
      <w:r w:rsidR="00C81D38">
        <w:rPr>
          <w:rFonts w:ascii="楷体" w:eastAsia="楷体" w:hAnsi="楷体" w:hint="eastAsia"/>
          <w:b w:val="0"/>
          <w:bCs w:val="0"/>
          <w:sz w:val="28"/>
          <w:szCs w:val="28"/>
          <w:vertAlign w:val="superscript"/>
        </w:rPr>
        <w:t>1</w:t>
      </w:r>
      <w:r w:rsidR="00ED3173" w:rsidRPr="00ED3173">
        <w:rPr>
          <w:rFonts w:ascii="楷体" w:eastAsia="楷体" w:hAnsi="楷体"/>
          <w:b w:val="0"/>
          <w:bCs w:val="0"/>
          <w:sz w:val="28"/>
          <w:szCs w:val="28"/>
        </w:rPr>
        <w:t>,</w:t>
      </w:r>
      <w:r>
        <w:rPr>
          <w:rFonts w:ascii="楷体" w:eastAsia="楷体" w:hAnsi="楷体" w:hint="eastAsia"/>
          <w:b w:val="0"/>
          <w:bCs w:val="0"/>
          <w:sz w:val="28"/>
          <w:szCs w:val="28"/>
        </w:rPr>
        <w:t>高腾飞</w:t>
      </w:r>
      <w:r w:rsidR="00C81D38">
        <w:rPr>
          <w:rFonts w:ascii="楷体" w:eastAsia="楷体" w:hAnsi="楷体" w:hint="eastAsia"/>
          <w:b w:val="0"/>
          <w:bCs w:val="0"/>
          <w:sz w:val="28"/>
          <w:szCs w:val="28"/>
          <w:vertAlign w:val="superscript"/>
        </w:rPr>
        <w:t>1</w:t>
      </w:r>
      <w:r w:rsidR="00ED3173" w:rsidRPr="00ED3173">
        <w:rPr>
          <w:rFonts w:ascii="楷体" w:eastAsia="楷体" w:hAnsi="楷体"/>
          <w:b w:val="0"/>
          <w:bCs w:val="0"/>
          <w:sz w:val="28"/>
          <w:szCs w:val="28"/>
        </w:rPr>
        <w:t>,</w:t>
      </w:r>
      <w:r>
        <w:rPr>
          <w:rFonts w:ascii="楷体" w:eastAsia="楷体" w:hAnsi="楷体" w:hint="eastAsia"/>
          <w:b w:val="0"/>
          <w:bCs w:val="0"/>
          <w:sz w:val="28"/>
          <w:szCs w:val="28"/>
        </w:rPr>
        <w:t>杨明</w:t>
      </w:r>
      <w:r w:rsidR="00C81D38">
        <w:rPr>
          <w:rFonts w:ascii="楷体" w:eastAsia="楷体" w:hAnsi="楷体" w:hint="eastAsia"/>
          <w:b w:val="0"/>
          <w:bCs w:val="0"/>
          <w:sz w:val="28"/>
          <w:szCs w:val="28"/>
          <w:vertAlign w:val="superscript"/>
        </w:rPr>
        <w:t>1</w:t>
      </w:r>
      <w:r w:rsidR="00ED3173" w:rsidRPr="00ED3173">
        <w:rPr>
          <w:rFonts w:ascii="楷体" w:eastAsia="楷体" w:hAnsi="楷体"/>
          <w:b w:val="0"/>
          <w:bCs w:val="0"/>
          <w:sz w:val="28"/>
          <w:szCs w:val="28"/>
        </w:rPr>
        <w:t>,</w:t>
      </w:r>
      <w:r>
        <w:rPr>
          <w:rFonts w:ascii="楷体" w:eastAsia="楷体" w:hAnsi="楷体" w:hint="eastAsia"/>
          <w:b w:val="0"/>
          <w:bCs w:val="0"/>
          <w:sz w:val="28"/>
          <w:szCs w:val="28"/>
        </w:rPr>
        <w:t>娄西宇</w:t>
      </w:r>
      <w:r w:rsidR="00C81D38">
        <w:rPr>
          <w:rFonts w:ascii="楷体" w:eastAsia="楷体" w:hAnsi="楷体" w:hint="eastAsia"/>
          <w:b w:val="0"/>
          <w:bCs w:val="0"/>
          <w:sz w:val="28"/>
          <w:szCs w:val="28"/>
          <w:vertAlign w:val="superscript"/>
        </w:rPr>
        <w:t>1</w:t>
      </w:r>
      <w:r>
        <w:rPr>
          <w:rFonts w:ascii="楷体" w:eastAsia="楷体" w:hAnsi="楷体" w:hint="eastAsia"/>
          <w:b w:val="0"/>
          <w:bCs w:val="0"/>
          <w:sz w:val="28"/>
          <w:szCs w:val="28"/>
        </w:rPr>
        <w:t>，</w:t>
      </w:r>
      <w:proofErr w:type="gramStart"/>
      <w:r>
        <w:rPr>
          <w:rFonts w:ascii="楷体" w:eastAsia="楷体" w:hAnsi="楷体" w:hint="eastAsia"/>
          <w:b w:val="0"/>
          <w:bCs w:val="0"/>
          <w:sz w:val="28"/>
          <w:szCs w:val="28"/>
        </w:rPr>
        <w:t>陈滋泉</w:t>
      </w:r>
      <w:proofErr w:type="gramEnd"/>
      <w:r w:rsidR="00C81D38">
        <w:rPr>
          <w:rFonts w:ascii="楷体" w:eastAsia="楷体" w:hAnsi="楷体" w:hint="eastAsia"/>
          <w:b w:val="0"/>
          <w:bCs w:val="0"/>
          <w:sz w:val="28"/>
          <w:szCs w:val="28"/>
          <w:vertAlign w:val="superscript"/>
        </w:rPr>
        <w:t>1</w:t>
      </w:r>
    </w:p>
    <w:p w14:paraId="6C107B12" w14:textId="550BF4D2" w:rsidR="00ED3173" w:rsidRPr="00EC7433" w:rsidRDefault="00ED3173" w:rsidP="00ED3173">
      <w:pPr>
        <w:ind w:firstLineChars="100" w:firstLine="150"/>
        <w:jc w:val="center"/>
        <w:rPr>
          <w:rFonts w:ascii="宋体" w:hAnsi="宋体" w:cs="华文细黑"/>
          <w:sz w:val="24"/>
        </w:rPr>
      </w:pPr>
      <w:r w:rsidRPr="00EC7433">
        <w:rPr>
          <w:rFonts w:ascii="Calibri" w:hAnsi="Calibri" w:hint="eastAsia"/>
          <w:sz w:val="15"/>
        </w:rPr>
        <w:t>（</w:t>
      </w:r>
      <w:r w:rsidRPr="00EC7433">
        <w:rPr>
          <w:rFonts w:ascii="Calibri" w:hAnsi="Calibri"/>
          <w:sz w:val="15"/>
        </w:rPr>
        <w:t>1.</w:t>
      </w:r>
      <w:r w:rsidRPr="00EC7433">
        <w:rPr>
          <w:rFonts w:ascii="Calibri" w:hAnsi="Calibri" w:hint="eastAsia"/>
          <w:sz w:val="15"/>
        </w:rPr>
        <w:t>合肥工业大学</w:t>
      </w:r>
      <w:r w:rsidRPr="00EC7433">
        <w:rPr>
          <w:rFonts w:ascii="Calibri" w:hAnsi="Calibri"/>
          <w:sz w:val="15"/>
        </w:rPr>
        <w:t xml:space="preserve"> </w:t>
      </w:r>
      <w:r w:rsidRPr="00EC7433">
        <w:rPr>
          <w:rFonts w:ascii="Calibri" w:hAnsi="Calibri" w:hint="eastAsia"/>
          <w:sz w:val="15"/>
        </w:rPr>
        <w:t>资源与环境工程学院，安徽</w:t>
      </w:r>
      <w:r w:rsidRPr="00EC7433">
        <w:rPr>
          <w:rFonts w:ascii="Calibri" w:hAnsi="Calibri"/>
          <w:sz w:val="15"/>
        </w:rPr>
        <w:t xml:space="preserve"> </w:t>
      </w:r>
      <w:r w:rsidRPr="00EC7433">
        <w:rPr>
          <w:rFonts w:ascii="Calibri" w:hAnsi="Calibri" w:hint="eastAsia"/>
          <w:sz w:val="15"/>
        </w:rPr>
        <w:t>合肥</w:t>
      </w:r>
      <w:r w:rsidRPr="00EC7433">
        <w:rPr>
          <w:rFonts w:ascii="Calibri" w:hAnsi="Calibri"/>
          <w:sz w:val="15"/>
        </w:rPr>
        <w:t xml:space="preserve">  </w:t>
      </w:r>
      <w:r>
        <w:rPr>
          <w:sz w:val="15"/>
        </w:rPr>
        <w:t>XXXXXX</w:t>
      </w:r>
      <w:r w:rsidRPr="00EC7433">
        <w:rPr>
          <w:rFonts w:ascii="Calibri" w:hAnsi="Calibri" w:hint="eastAsia"/>
          <w:sz w:val="15"/>
        </w:rPr>
        <w:t>）</w:t>
      </w:r>
    </w:p>
    <w:p w14:paraId="7483B623" w14:textId="05933AAD" w:rsidR="00016F67" w:rsidRDefault="00ED3173" w:rsidP="00ED3173">
      <w:pPr>
        <w:snapToGrid w:val="0"/>
        <w:rPr>
          <w:rFonts w:ascii="楷体" w:eastAsia="楷体" w:hAnsi="楷体" w:cs="华文细黑"/>
          <w:szCs w:val="21"/>
        </w:rPr>
      </w:pPr>
      <w:commentRangeStart w:id="2"/>
      <w:r w:rsidRPr="005179FF">
        <w:rPr>
          <w:rFonts w:ascii="楷体" w:eastAsia="楷体" w:hAnsi="楷体" w:cs="华文细黑"/>
          <w:b/>
          <w:szCs w:val="21"/>
        </w:rPr>
        <w:t>摘</w:t>
      </w:r>
      <w:r w:rsidRPr="005179FF">
        <w:rPr>
          <w:rFonts w:ascii="楷体" w:eastAsia="楷体" w:hAnsi="楷体" w:cs="华文细黑" w:hint="eastAsia"/>
          <w:b/>
          <w:szCs w:val="21"/>
        </w:rPr>
        <w:t xml:space="preserve">  </w:t>
      </w:r>
      <w:r w:rsidRPr="005179FF">
        <w:rPr>
          <w:rFonts w:ascii="楷体" w:eastAsia="楷体" w:hAnsi="楷体" w:cs="华文细黑"/>
          <w:b/>
          <w:szCs w:val="21"/>
        </w:rPr>
        <w:t>要</w:t>
      </w:r>
      <w:commentRangeEnd w:id="2"/>
      <w:r w:rsidR="003702F0">
        <w:rPr>
          <w:rStyle w:val="af"/>
        </w:rPr>
        <w:commentReference w:id="2"/>
      </w:r>
      <w:r w:rsidRPr="005179FF">
        <w:rPr>
          <w:rFonts w:ascii="楷体" w:eastAsia="楷体" w:hAnsi="楷体" w:cs="华文细黑" w:hint="eastAsia"/>
          <w:b/>
          <w:szCs w:val="21"/>
        </w:rPr>
        <w:t>：</w:t>
      </w:r>
      <w:r w:rsidR="00C32AC7">
        <w:rPr>
          <w:rFonts w:ascii="楷体" w:eastAsia="楷体" w:hAnsi="楷体" w:cs="华文细黑" w:hint="eastAsia"/>
          <w:b/>
          <w:szCs w:val="21"/>
        </w:rPr>
        <w:t xml:space="preserve"> </w:t>
      </w:r>
      <w:r w:rsidR="00C32AC7" w:rsidRPr="00C32AC7">
        <w:rPr>
          <w:rFonts w:ascii="楷体" w:eastAsia="楷体" w:hAnsi="楷体" w:cs="华文细黑" w:hint="eastAsia"/>
          <w:bCs/>
          <w:szCs w:val="21"/>
        </w:rPr>
        <w:t>桩</w:t>
      </w:r>
      <w:r w:rsidR="00C32AC7">
        <w:rPr>
          <w:rFonts w:ascii="楷体" w:eastAsia="楷体" w:hAnsi="楷体" w:cs="华文细黑" w:hint="eastAsia"/>
          <w:bCs/>
          <w:szCs w:val="21"/>
        </w:rPr>
        <w:t>基础的低应变检测技术主要依赖于传统</w:t>
      </w:r>
      <w:r w:rsidR="00414DBE">
        <w:rPr>
          <w:rFonts w:ascii="楷体" w:eastAsia="楷体" w:hAnsi="楷体" w:cs="华文细黑" w:hint="eastAsia"/>
          <w:bCs/>
          <w:szCs w:val="21"/>
        </w:rPr>
        <w:t>检测人员的经验判别和结果解释，有时对于同一检测数据，实际工程中受到主观因素和实际条件的影响，出现了不少错判和误判。</w:t>
      </w:r>
      <w:r w:rsidR="00902B16">
        <w:rPr>
          <w:rFonts w:ascii="楷体" w:eastAsia="楷体" w:hAnsi="楷体" w:cs="华文细黑" w:hint="eastAsia"/>
          <w:szCs w:val="21"/>
        </w:rPr>
        <w:t>本文提出了一种基于桩基低应变检测波形数据的人工网络自动判别方法，在M</w:t>
      </w:r>
      <w:r w:rsidR="00902B16">
        <w:rPr>
          <w:rFonts w:ascii="楷体" w:eastAsia="楷体" w:hAnsi="楷体" w:cs="华文细黑"/>
          <w:szCs w:val="21"/>
        </w:rPr>
        <w:t>ATLAB</w:t>
      </w:r>
      <w:r w:rsidR="00902B16">
        <w:rPr>
          <w:rFonts w:ascii="楷体" w:eastAsia="楷体" w:hAnsi="楷体" w:cs="华文细黑" w:hint="eastAsia"/>
          <w:szCs w:val="21"/>
        </w:rPr>
        <w:t>中</w:t>
      </w:r>
      <w:r w:rsidR="00F64A23">
        <w:rPr>
          <w:rFonts w:ascii="楷体" w:eastAsia="楷体" w:hAnsi="楷体" w:cs="华文细黑" w:hint="eastAsia"/>
          <w:szCs w:val="21"/>
        </w:rPr>
        <w:t>所</w:t>
      </w:r>
      <w:r w:rsidR="00902B16">
        <w:rPr>
          <w:rFonts w:ascii="楷体" w:eastAsia="楷体" w:hAnsi="楷体" w:cs="华文细黑" w:hint="eastAsia"/>
          <w:szCs w:val="21"/>
        </w:rPr>
        <w:t>建立的多层</w:t>
      </w:r>
      <w:r w:rsidR="00F64A23">
        <w:rPr>
          <w:rFonts w:ascii="楷体" w:eastAsia="楷体" w:hAnsi="楷体" w:cs="华文细黑" w:hint="eastAsia"/>
          <w:szCs w:val="21"/>
        </w:rPr>
        <w:t>L</w:t>
      </w:r>
      <w:r w:rsidR="00F64A23">
        <w:rPr>
          <w:rFonts w:ascii="楷体" w:eastAsia="楷体" w:hAnsi="楷体" w:cs="华文细黑"/>
          <w:szCs w:val="21"/>
        </w:rPr>
        <w:t>STM</w:t>
      </w:r>
      <w:r w:rsidR="00902B16">
        <w:rPr>
          <w:rFonts w:ascii="楷体" w:eastAsia="楷体" w:hAnsi="楷体" w:cs="华文细黑" w:hint="eastAsia"/>
          <w:szCs w:val="21"/>
        </w:rPr>
        <w:t>神经网络</w:t>
      </w:r>
      <w:r w:rsidR="00F64A23">
        <w:rPr>
          <w:rFonts w:ascii="楷体" w:eastAsia="楷体" w:hAnsi="楷体" w:cs="华文细黑" w:hint="eastAsia"/>
          <w:szCs w:val="21"/>
        </w:rPr>
        <w:t>通过对已知的</w:t>
      </w:r>
      <w:r w:rsidR="00C32AC7">
        <w:rPr>
          <w:rFonts w:ascii="楷体" w:eastAsia="楷体" w:hAnsi="楷体" w:cs="华文细黑" w:hint="eastAsia"/>
          <w:szCs w:val="21"/>
        </w:rPr>
        <w:t>样本学习，可实现对未学习（</w:t>
      </w:r>
      <w:r w:rsidR="00FE067F">
        <w:rPr>
          <w:rFonts w:ascii="楷体" w:eastAsia="楷体" w:hAnsi="楷体" w:cs="华文细黑" w:hint="eastAsia"/>
          <w:szCs w:val="21"/>
        </w:rPr>
        <w:t>低应变</w:t>
      </w:r>
      <w:r w:rsidR="00C32AC7">
        <w:rPr>
          <w:rFonts w:ascii="楷体" w:eastAsia="楷体" w:hAnsi="楷体" w:cs="华文细黑" w:hint="eastAsia"/>
          <w:szCs w:val="21"/>
        </w:rPr>
        <w:t>桩基检测数据）进行精确识别，从而实现桩身完整性智能辨别功能。最后通过测试样本集对训练</w:t>
      </w:r>
      <w:r w:rsidR="00BD76B6">
        <w:rPr>
          <w:rFonts w:ascii="楷体" w:eastAsia="楷体" w:hAnsi="楷体" w:cs="华文细黑" w:hint="eastAsia"/>
          <w:szCs w:val="21"/>
        </w:rPr>
        <w:t>集的精确度验证来</w:t>
      </w:r>
      <w:proofErr w:type="gramStart"/>
      <w:r w:rsidR="00BD76B6">
        <w:rPr>
          <w:rFonts w:ascii="楷体" w:eastAsia="楷体" w:hAnsi="楷体" w:cs="华文细黑" w:hint="eastAsia"/>
          <w:szCs w:val="21"/>
        </w:rPr>
        <w:t>评估此</w:t>
      </w:r>
      <w:proofErr w:type="gramEnd"/>
      <w:r w:rsidR="00BD76B6">
        <w:rPr>
          <w:rFonts w:ascii="楷体" w:eastAsia="楷体" w:hAnsi="楷体" w:cs="华文细黑" w:hint="eastAsia"/>
          <w:szCs w:val="21"/>
        </w:rPr>
        <w:t>方法可行性。</w:t>
      </w:r>
    </w:p>
    <w:p w14:paraId="293D4608" w14:textId="018C99C9" w:rsidR="00DC1C20" w:rsidRPr="00181868" w:rsidRDefault="00ED3173" w:rsidP="00ED3173">
      <w:pPr>
        <w:snapToGrid w:val="0"/>
        <w:rPr>
          <w:rFonts w:ascii="楷体" w:eastAsia="楷体" w:hAnsi="楷体" w:cs="华文细黑"/>
          <w:szCs w:val="21"/>
        </w:rPr>
      </w:pPr>
      <w:r w:rsidRPr="005179FF">
        <w:rPr>
          <w:rFonts w:ascii="楷体" w:eastAsia="楷体" w:hAnsi="楷体" w:cs="华文细黑" w:hint="eastAsia"/>
          <w:b/>
          <w:szCs w:val="21"/>
        </w:rPr>
        <w:t>关键词</w:t>
      </w:r>
      <w:r w:rsidRPr="00CA6051">
        <w:rPr>
          <w:rFonts w:ascii="楷体" w:eastAsia="楷体" w:hAnsi="楷体" w:cs="华文细黑"/>
          <w:szCs w:val="21"/>
        </w:rPr>
        <w:t>；</w:t>
      </w:r>
      <w:r w:rsidR="00016F67">
        <w:rPr>
          <w:rFonts w:ascii="楷体" w:eastAsia="楷体" w:hAnsi="楷体" w:cs="华文细黑" w:hint="eastAsia"/>
          <w:szCs w:val="21"/>
        </w:rPr>
        <w:t>桩基检测</w:t>
      </w:r>
      <w:r w:rsidR="00181868">
        <w:rPr>
          <w:rFonts w:ascii="楷体" w:eastAsia="楷体" w:hAnsi="楷体" w:cs="华文细黑" w:hint="eastAsia"/>
          <w:szCs w:val="21"/>
        </w:rPr>
        <w:t>;</w:t>
      </w:r>
      <w:r w:rsidR="009F3639">
        <w:rPr>
          <w:rFonts w:ascii="楷体" w:eastAsia="楷体" w:hAnsi="楷体" w:cs="华文细黑" w:hint="eastAsia"/>
          <w:szCs w:val="21"/>
        </w:rPr>
        <w:t>神经网络</w:t>
      </w:r>
      <w:r w:rsidR="00181868">
        <w:rPr>
          <w:rFonts w:ascii="楷体" w:eastAsia="楷体" w:hAnsi="楷体" w:cs="华文细黑" w:hint="eastAsia"/>
          <w:szCs w:val="21"/>
        </w:rPr>
        <w:t>;</w:t>
      </w:r>
      <w:r w:rsidR="00016F67">
        <w:rPr>
          <w:rFonts w:ascii="楷体" w:eastAsia="楷体" w:hAnsi="楷体" w:cs="华文细黑" w:hint="eastAsia"/>
          <w:szCs w:val="21"/>
        </w:rPr>
        <w:t>低应变检测</w:t>
      </w:r>
      <w:r w:rsidR="00181868">
        <w:rPr>
          <w:rFonts w:ascii="楷体" w:eastAsia="楷体" w:hAnsi="楷体" w:cs="华文细黑" w:hint="eastAsia"/>
          <w:szCs w:val="21"/>
        </w:rPr>
        <w:t>;</w:t>
      </w:r>
      <w:r w:rsidR="009F3639">
        <w:rPr>
          <w:rFonts w:ascii="楷体" w:eastAsia="楷体" w:hAnsi="楷体" w:cs="华文细黑" w:hint="eastAsia"/>
          <w:szCs w:val="21"/>
        </w:rPr>
        <w:t>L</w:t>
      </w:r>
      <w:r w:rsidR="009F3639">
        <w:rPr>
          <w:rFonts w:ascii="楷体" w:eastAsia="楷体" w:hAnsi="楷体" w:cs="华文细黑"/>
          <w:szCs w:val="21"/>
        </w:rPr>
        <w:t>STM</w:t>
      </w:r>
    </w:p>
    <w:p w14:paraId="5A101F47" w14:textId="365D90FD" w:rsidR="00ED3173" w:rsidRDefault="00ED3173" w:rsidP="00ED3173">
      <w:pPr>
        <w:rPr>
          <w:sz w:val="18"/>
          <w:szCs w:val="18"/>
        </w:rPr>
      </w:pPr>
      <w:r w:rsidRPr="005179FF">
        <w:rPr>
          <w:rFonts w:ascii="楷体" w:eastAsia="楷体" w:hAnsi="楷体" w:cs="华文细黑"/>
          <w:b/>
          <w:szCs w:val="21"/>
        </w:rPr>
        <w:t>中国分类号</w:t>
      </w:r>
      <w:r w:rsidRPr="005179FF">
        <w:rPr>
          <w:rFonts w:ascii="楷体" w:eastAsia="楷体" w:hAnsi="楷体" w:cs="华文细黑" w:hint="eastAsia"/>
          <w:b/>
          <w:szCs w:val="21"/>
        </w:rPr>
        <w:t>：</w:t>
      </w:r>
      <w:proofErr w:type="spellStart"/>
      <w:r w:rsidR="00572820">
        <w:rPr>
          <w:szCs w:val="21"/>
        </w:rPr>
        <w:t>xxxxx</w:t>
      </w:r>
      <w:proofErr w:type="spellEnd"/>
      <w:r w:rsidRPr="00DE479D">
        <w:rPr>
          <w:rFonts w:hint="eastAsia"/>
          <w:szCs w:val="21"/>
        </w:rPr>
        <w:t xml:space="preserve"> </w:t>
      </w:r>
      <w:r w:rsidRPr="00EC7433">
        <w:rPr>
          <w:rFonts w:ascii="宋体" w:hAnsi="宋体" w:cs="华文细黑" w:hint="eastAsia"/>
          <w:b/>
          <w:sz w:val="18"/>
          <w:szCs w:val="18"/>
        </w:rPr>
        <w:t xml:space="preserve">         </w:t>
      </w:r>
      <w:r w:rsidRPr="005179FF">
        <w:rPr>
          <w:rFonts w:ascii="楷体" w:eastAsia="楷体" w:hAnsi="楷体" w:cs="华文细黑" w:hint="eastAsia"/>
          <w:b/>
          <w:szCs w:val="21"/>
        </w:rPr>
        <w:t>文献标识码：</w:t>
      </w:r>
      <w:r w:rsidRPr="00EC7433">
        <w:rPr>
          <w:rFonts w:ascii="宋体" w:hAnsi="宋体" w:cs="华文细黑" w:hint="eastAsia"/>
          <w:b/>
          <w:sz w:val="18"/>
          <w:szCs w:val="18"/>
        </w:rPr>
        <w:t xml:space="preserve"> </w:t>
      </w:r>
      <w:proofErr w:type="spellStart"/>
      <w:r w:rsidR="00572820">
        <w:rPr>
          <w:szCs w:val="21"/>
        </w:rPr>
        <w:t>xxxxx</w:t>
      </w:r>
      <w:proofErr w:type="spellEnd"/>
    </w:p>
    <w:p w14:paraId="0378E701" w14:textId="203E17D9" w:rsidR="00ED3173" w:rsidRDefault="00ED3173" w:rsidP="00ED3173"/>
    <w:p w14:paraId="0925A61E" w14:textId="2463B434" w:rsidR="00181868" w:rsidRPr="00181868" w:rsidRDefault="00181868" w:rsidP="00181868">
      <w:pPr>
        <w:ind w:firstLineChars="100" w:firstLine="440"/>
        <w:jc w:val="center"/>
        <w:rPr>
          <w:rStyle w:val="ts-alignment-element"/>
          <w:rFonts w:ascii="Times New Roman" w:hAnsi="Times New Roman" w:cs="Times New Roman"/>
          <w:sz w:val="44"/>
          <w:szCs w:val="44"/>
          <w:lang w:val="en" w:eastAsia="zh-Hans"/>
        </w:rPr>
      </w:pPr>
      <w:commentRangeStart w:id="3"/>
      <w:r>
        <w:rPr>
          <w:rStyle w:val="ts-alignment-element"/>
          <w:rFonts w:ascii="Times New Roman" w:hAnsi="Times New Roman" w:cs="Times New Roman" w:hint="eastAsia"/>
          <w:sz w:val="44"/>
          <w:szCs w:val="44"/>
          <w:lang w:val="en"/>
        </w:rPr>
        <w:t>L</w:t>
      </w:r>
      <w:r w:rsidRPr="00181868">
        <w:rPr>
          <w:rStyle w:val="ts-alignment-element"/>
          <w:rFonts w:ascii="Times New Roman" w:hAnsi="Times New Roman" w:cs="Times New Roman"/>
          <w:sz w:val="44"/>
          <w:szCs w:val="44"/>
          <w:lang w:val="en" w:eastAsia="zh-Hans"/>
        </w:rPr>
        <w:t>earning-based</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pile-based</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low</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strain</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detection</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big</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data</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analysis</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and</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intelligent</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evaluation</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methods</w:t>
      </w:r>
      <w:commentRangeEnd w:id="3"/>
      <w:r w:rsidR="005C154B">
        <w:rPr>
          <w:rStyle w:val="af"/>
        </w:rPr>
        <w:commentReference w:id="3"/>
      </w:r>
    </w:p>
    <w:p w14:paraId="50F42DCC" w14:textId="2FFBD47E" w:rsidR="00181868" w:rsidRPr="00181868" w:rsidRDefault="00181868" w:rsidP="00181868">
      <w:pPr>
        <w:pStyle w:val="a9"/>
        <w:rPr>
          <w:rFonts w:ascii="Times New Roman" w:eastAsia="楷体" w:hAnsi="Times New Roman" w:cs="Times New Roman"/>
          <w:b w:val="0"/>
          <w:bCs w:val="0"/>
          <w:sz w:val="28"/>
          <w:szCs w:val="28"/>
          <w:vertAlign w:val="superscript"/>
        </w:rPr>
      </w:pPr>
      <w:proofErr w:type="spellStart"/>
      <w:r w:rsidRPr="00181868">
        <w:rPr>
          <w:rFonts w:ascii="Times New Roman" w:eastAsia="楷体" w:hAnsi="Times New Roman" w:cs="Times New Roman"/>
          <w:b w:val="0"/>
          <w:bCs w:val="0"/>
          <w:sz w:val="28"/>
          <w:szCs w:val="28"/>
        </w:rPr>
        <w:t>Simin</w:t>
      </w:r>
      <w:proofErr w:type="spellEnd"/>
      <w:r w:rsidR="001A5AB5">
        <w:rPr>
          <w:rFonts w:ascii="Times New Roman" w:eastAsia="楷体" w:hAnsi="Times New Roman" w:cs="Times New Roman"/>
          <w:b w:val="0"/>
          <w:bCs w:val="0"/>
          <w:sz w:val="28"/>
          <w:szCs w:val="28"/>
        </w:rPr>
        <w:t xml:space="preserve"> </w:t>
      </w:r>
      <w:r w:rsidR="001A5AB5">
        <w:rPr>
          <w:rFonts w:ascii="Times New Roman" w:eastAsia="楷体" w:hAnsi="Times New Roman" w:cs="Times New Roman" w:hint="eastAsia"/>
          <w:b w:val="0"/>
          <w:bCs w:val="0"/>
          <w:sz w:val="28"/>
          <w:szCs w:val="28"/>
        </w:rPr>
        <w:t>W</w:t>
      </w:r>
      <w:r w:rsidR="001A5AB5">
        <w:rPr>
          <w:rFonts w:ascii="Times New Roman" w:eastAsia="楷体" w:hAnsi="Times New Roman" w:cs="Times New Roman"/>
          <w:b w:val="0"/>
          <w:bCs w:val="0"/>
          <w:sz w:val="28"/>
          <w:szCs w:val="28"/>
        </w:rPr>
        <w:t>u</w:t>
      </w:r>
      <w:proofErr w:type="gramStart"/>
      <w:r w:rsidRPr="00181868">
        <w:rPr>
          <w:rFonts w:ascii="Times New Roman" w:eastAsia="楷体" w:hAnsi="Times New Roman" w:cs="Times New Roman"/>
          <w:b w:val="0"/>
          <w:bCs w:val="0"/>
          <w:sz w:val="28"/>
          <w:szCs w:val="28"/>
          <w:vertAlign w:val="superscript"/>
        </w:rPr>
        <w:t>1</w:t>
      </w:r>
      <w:r w:rsidRPr="00181868">
        <w:rPr>
          <w:rFonts w:ascii="Times New Roman" w:eastAsia="楷体" w:hAnsi="Times New Roman" w:cs="Times New Roman"/>
          <w:b w:val="0"/>
          <w:bCs w:val="0"/>
          <w:sz w:val="28"/>
          <w:szCs w:val="28"/>
        </w:rPr>
        <w:t>,Tengfei</w:t>
      </w:r>
      <w:proofErr w:type="gramEnd"/>
      <w:r w:rsidR="001A5AB5">
        <w:rPr>
          <w:rFonts w:ascii="Times New Roman" w:eastAsia="楷体" w:hAnsi="Times New Roman" w:cs="Times New Roman"/>
          <w:b w:val="0"/>
          <w:bCs w:val="0"/>
          <w:sz w:val="28"/>
          <w:szCs w:val="28"/>
        </w:rPr>
        <w:t xml:space="preserve"> Gao</w:t>
      </w:r>
      <w:r w:rsidRPr="00181868">
        <w:rPr>
          <w:rFonts w:ascii="Times New Roman" w:eastAsia="楷体" w:hAnsi="Times New Roman" w:cs="Times New Roman"/>
          <w:b w:val="0"/>
          <w:bCs w:val="0"/>
          <w:sz w:val="28"/>
          <w:szCs w:val="28"/>
          <w:vertAlign w:val="superscript"/>
        </w:rPr>
        <w:t>1</w:t>
      </w:r>
      <w:r w:rsidRPr="00181868">
        <w:rPr>
          <w:rFonts w:ascii="Times New Roman" w:eastAsia="楷体" w:hAnsi="Times New Roman" w:cs="Times New Roman"/>
          <w:b w:val="0"/>
          <w:bCs w:val="0"/>
          <w:sz w:val="28"/>
          <w:szCs w:val="28"/>
        </w:rPr>
        <w:t>,Ming</w:t>
      </w:r>
      <w:r w:rsidR="001A5AB5">
        <w:rPr>
          <w:rFonts w:ascii="Times New Roman" w:eastAsia="楷体" w:hAnsi="Times New Roman" w:cs="Times New Roman"/>
          <w:b w:val="0"/>
          <w:bCs w:val="0"/>
          <w:sz w:val="28"/>
          <w:szCs w:val="28"/>
        </w:rPr>
        <w:t xml:space="preserve"> Yang</w:t>
      </w:r>
      <w:r w:rsidRPr="00181868">
        <w:rPr>
          <w:rFonts w:ascii="Times New Roman" w:eastAsia="楷体" w:hAnsi="Times New Roman" w:cs="Times New Roman"/>
          <w:b w:val="0"/>
          <w:bCs w:val="0"/>
          <w:sz w:val="28"/>
          <w:szCs w:val="28"/>
          <w:vertAlign w:val="superscript"/>
        </w:rPr>
        <w:t>1</w:t>
      </w:r>
      <w:r w:rsidR="001A5AB5">
        <w:rPr>
          <w:rFonts w:ascii="Times New Roman" w:eastAsia="楷体" w:hAnsi="Times New Roman" w:cs="Times New Roman"/>
          <w:b w:val="0"/>
          <w:bCs w:val="0"/>
          <w:sz w:val="28"/>
          <w:szCs w:val="28"/>
        </w:rPr>
        <w:t>,</w:t>
      </w:r>
      <w:r w:rsidRPr="00181868">
        <w:rPr>
          <w:rFonts w:ascii="Times New Roman" w:eastAsia="楷体" w:hAnsi="Times New Roman" w:cs="Times New Roman"/>
          <w:b w:val="0"/>
          <w:bCs w:val="0"/>
          <w:sz w:val="28"/>
          <w:szCs w:val="28"/>
        </w:rPr>
        <w:t>Xiyu</w:t>
      </w:r>
      <w:r w:rsidR="001A5AB5">
        <w:rPr>
          <w:rFonts w:ascii="Times New Roman" w:eastAsia="楷体" w:hAnsi="Times New Roman" w:cs="Times New Roman"/>
          <w:b w:val="0"/>
          <w:bCs w:val="0"/>
          <w:sz w:val="28"/>
          <w:szCs w:val="28"/>
        </w:rPr>
        <w:t xml:space="preserve"> Lou</w:t>
      </w:r>
      <w:r w:rsidRPr="00181868">
        <w:rPr>
          <w:rFonts w:ascii="Times New Roman" w:eastAsia="楷体" w:hAnsi="Times New Roman" w:cs="Times New Roman"/>
          <w:b w:val="0"/>
          <w:bCs w:val="0"/>
          <w:sz w:val="28"/>
          <w:szCs w:val="28"/>
          <w:vertAlign w:val="superscript"/>
        </w:rPr>
        <w:t>1</w:t>
      </w:r>
      <w:r>
        <w:rPr>
          <w:rFonts w:ascii="Times New Roman" w:eastAsia="楷体" w:hAnsi="Times New Roman" w:cs="Times New Roman" w:hint="eastAsia"/>
          <w:b w:val="0"/>
          <w:bCs w:val="0"/>
          <w:sz w:val="28"/>
          <w:szCs w:val="28"/>
        </w:rPr>
        <w:t>,</w:t>
      </w:r>
      <w:r w:rsidRPr="00181868">
        <w:rPr>
          <w:rFonts w:ascii="Times New Roman" w:eastAsia="楷体" w:hAnsi="Times New Roman" w:cs="Times New Roman"/>
          <w:b w:val="0"/>
          <w:bCs w:val="0"/>
          <w:sz w:val="28"/>
          <w:szCs w:val="28"/>
        </w:rPr>
        <w:t>Ziquan</w:t>
      </w:r>
      <w:r w:rsidR="001A5AB5">
        <w:rPr>
          <w:rFonts w:ascii="Times New Roman" w:eastAsia="楷体" w:hAnsi="Times New Roman" w:cs="Times New Roman"/>
          <w:b w:val="0"/>
          <w:bCs w:val="0"/>
          <w:sz w:val="28"/>
          <w:szCs w:val="28"/>
        </w:rPr>
        <w:t xml:space="preserve"> Chen</w:t>
      </w:r>
      <w:r w:rsidRPr="00181868">
        <w:rPr>
          <w:rFonts w:ascii="Times New Roman" w:eastAsia="楷体" w:hAnsi="Times New Roman" w:cs="Times New Roman"/>
          <w:b w:val="0"/>
          <w:bCs w:val="0"/>
          <w:sz w:val="28"/>
          <w:szCs w:val="28"/>
          <w:vertAlign w:val="superscript"/>
        </w:rPr>
        <w:t>1</w:t>
      </w:r>
    </w:p>
    <w:p w14:paraId="5748D2BC" w14:textId="1972001A" w:rsidR="00181868" w:rsidRPr="00155508" w:rsidRDefault="00181868" w:rsidP="00181868">
      <w:pPr>
        <w:pStyle w:val="ae"/>
        <w:numPr>
          <w:ilvl w:val="0"/>
          <w:numId w:val="2"/>
        </w:numPr>
        <w:snapToGrid w:val="0"/>
        <w:spacing w:line="240" w:lineRule="auto"/>
        <w:ind w:firstLineChars="0"/>
        <w:jc w:val="center"/>
        <w:rPr>
          <w:sz w:val="18"/>
        </w:rPr>
      </w:pPr>
      <w:r w:rsidRPr="00155508">
        <w:rPr>
          <w:i/>
          <w:iCs/>
          <w:sz w:val="18"/>
        </w:rPr>
        <w:t>School of Resources and Environmental Engineering</w:t>
      </w:r>
      <w:r w:rsidRPr="00155508">
        <w:rPr>
          <w:sz w:val="18"/>
          <w:lang w:val="en-GB"/>
        </w:rPr>
        <w:t xml:space="preserve">, </w:t>
      </w:r>
      <w:r w:rsidRPr="00155508">
        <w:rPr>
          <w:i/>
          <w:iCs/>
          <w:sz w:val="18"/>
        </w:rPr>
        <w:t>Hefei University of Technology</w:t>
      </w:r>
      <w:r w:rsidRPr="00155508">
        <w:rPr>
          <w:sz w:val="18"/>
          <w:lang w:val="en-GB"/>
        </w:rPr>
        <w:t>，</w:t>
      </w:r>
      <w:r w:rsidRPr="00155508">
        <w:rPr>
          <w:i/>
          <w:iCs/>
          <w:sz w:val="18"/>
        </w:rPr>
        <w:t xml:space="preserve">Hefei </w:t>
      </w:r>
      <w:proofErr w:type="spellStart"/>
      <w:r w:rsidR="00572820">
        <w:rPr>
          <w:sz w:val="18"/>
        </w:rPr>
        <w:t>xxxxx</w:t>
      </w:r>
      <w:proofErr w:type="spellEnd"/>
      <w:r w:rsidRPr="00155508">
        <w:rPr>
          <w:sz w:val="18"/>
          <w:lang w:val="en-GB"/>
        </w:rPr>
        <w:t xml:space="preserve">, </w:t>
      </w:r>
      <w:r w:rsidRPr="00155508">
        <w:rPr>
          <w:i/>
          <w:iCs/>
          <w:sz w:val="18"/>
        </w:rPr>
        <w:t>China</w:t>
      </w:r>
      <w:r w:rsidRPr="00155508">
        <w:rPr>
          <w:sz w:val="18"/>
        </w:rPr>
        <w:t>)</w:t>
      </w:r>
    </w:p>
    <w:p w14:paraId="42D1C73A" w14:textId="77777777" w:rsidR="00181868" w:rsidRPr="00181868" w:rsidRDefault="00181868" w:rsidP="00ED3173"/>
    <w:p w14:paraId="798CF842" w14:textId="5CC13AF4" w:rsidR="00181868" w:rsidRDefault="00181868" w:rsidP="00181868">
      <w:pPr>
        <w:widowControl/>
        <w:shd w:val="clear" w:color="auto" w:fill="FFFFFF"/>
        <w:jc w:val="left"/>
        <w:rPr>
          <w:rFonts w:ascii="Times New Roman" w:eastAsia="宋体" w:hAnsi="Times New Roman" w:cs="Times New Roman"/>
          <w:kern w:val="0"/>
          <w:szCs w:val="21"/>
          <w:lang w:val="en" w:eastAsia="zh-Hans"/>
        </w:rPr>
      </w:pPr>
      <w:r w:rsidRPr="00181868">
        <w:rPr>
          <w:rFonts w:ascii="Times New Roman" w:eastAsia="宋体" w:hAnsi="Times New Roman" w:cs="Times New Roman"/>
          <w:b/>
          <w:bCs/>
          <w:kern w:val="0"/>
          <w:szCs w:val="21"/>
          <w:lang w:val="en" w:eastAsia="zh-Hans"/>
        </w:rPr>
        <w:t xml:space="preserve">Abstract: </w:t>
      </w:r>
      <w:r w:rsidRPr="00181868">
        <w:rPr>
          <w:rFonts w:ascii="Times New Roman" w:eastAsia="宋体" w:hAnsi="Times New Roman" w:cs="Times New Roman"/>
          <w:kern w:val="0"/>
          <w:szCs w:val="21"/>
          <w:lang w:val="en" w:eastAsia="zh-Hans"/>
        </w:rPr>
        <w:t>The low strain detection technology of pile foundation mainly depends on the experience judgment and result interpretation of traditional detectors, and sometimes many misjudgments and misjudgments occur in the actual project due to subjective factors and actual conditions for the same test data. In this paper, an artificial network automatic determination method based on pile-based low strain detection waveform data is proposed, and the multi-layer LSTM neural network established in MATLAB can realize the accurate identification of</w:t>
      </w:r>
      <w:r>
        <w:rPr>
          <w:rFonts w:ascii="Times New Roman" w:eastAsia="宋体" w:hAnsi="Times New Roman" w:cs="Times New Roman"/>
          <w:kern w:val="0"/>
          <w:szCs w:val="21"/>
          <w:lang w:val="en" w:eastAsia="zh-Hans"/>
        </w:rPr>
        <w:t xml:space="preserve"> </w:t>
      </w:r>
      <w:r w:rsidRPr="00181868">
        <w:rPr>
          <w:rFonts w:ascii="Times New Roman" w:eastAsia="宋体" w:hAnsi="Times New Roman" w:cs="Times New Roman"/>
          <w:kern w:val="0"/>
          <w:szCs w:val="21"/>
          <w:lang w:val="en" w:eastAsia="zh-Hans"/>
        </w:rPr>
        <w:t>unlearned (low strain pile base detection data) by learning the known samples, so as to realize the intelligent identification function of pile integrity. Finally, the feasibility of this method is evaluated by verifying the accuracy of the training set by testing the sample set.</w:t>
      </w:r>
    </w:p>
    <w:p w14:paraId="7BFF98F3" w14:textId="1710A6A9" w:rsidR="00181868" w:rsidRPr="00181868" w:rsidRDefault="00181868" w:rsidP="00181868">
      <w:pPr>
        <w:widowControl/>
        <w:shd w:val="clear" w:color="auto" w:fill="FFFFFF"/>
        <w:jc w:val="left"/>
        <w:rPr>
          <w:rFonts w:ascii="Times New Roman" w:eastAsia="宋体" w:hAnsi="Times New Roman" w:cs="Times New Roman"/>
          <w:b/>
          <w:bCs/>
          <w:kern w:val="0"/>
          <w:szCs w:val="21"/>
          <w:lang w:val="en" w:eastAsia="zh-Hans"/>
        </w:rPr>
      </w:pPr>
      <w:r w:rsidRPr="00181868">
        <w:rPr>
          <w:rFonts w:ascii="Times New Roman" w:eastAsia="宋体" w:hAnsi="Times New Roman" w:cs="Times New Roman"/>
          <w:b/>
          <w:bCs/>
          <w:kern w:val="0"/>
          <w:szCs w:val="21"/>
          <w:lang w:val="en" w:eastAsia="zh-Hans"/>
        </w:rPr>
        <w:t>Keywords:</w:t>
      </w:r>
      <w:r>
        <w:rPr>
          <w:rFonts w:ascii="Times New Roman" w:eastAsia="宋体" w:hAnsi="Times New Roman" w:cs="Times New Roman"/>
          <w:b/>
          <w:bCs/>
          <w:kern w:val="0"/>
          <w:szCs w:val="21"/>
          <w:lang w:val="en" w:eastAsia="zh-Hans"/>
        </w:rPr>
        <w:t xml:space="preserve"> </w:t>
      </w:r>
      <w:r w:rsidRPr="00181868">
        <w:rPr>
          <w:rFonts w:ascii="Times New Roman" w:eastAsia="宋体" w:hAnsi="Times New Roman" w:cs="Times New Roman"/>
          <w:kern w:val="0"/>
          <w:szCs w:val="21"/>
          <w:lang w:val="en" w:eastAsia="zh-Hans"/>
        </w:rPr>
        <w:t>Pile-based detection</w:t>
      </w:r>
      <w:r>
        <w:rPr>
          <w:rFonts w:ascii="Times New Roman" w:eastAsia="宋体" w:hAnsi="Times New Roman" w:cs="Times New Roman"/>
          <w:kern w:val="0"/>
          <w:szCs w:val="21"/>
          <w:lang w:val="en" w:eastAsia="zh-Hans"/>
        </w:rPr>
        <w:t>;</w:t>
      </w:r>
      <w:r w:rsidRPr="00181868">
        <w:rPr>
          <w:rFonts w:ascii="Times New Roman" w:eastAsia="宋体" w:hAnsi="Times New Roman" w:cs="Times New Roman"/>
          <w:kern w:val="0"/>
          <w:szCs w:val="21"/>
          <w:lang w:val="en" w:eastAsia="zh-Hans"/>
        </w:rPr>
        <w:t xml:space="preserve"> neural network</w:t>
      </w:r>
      <w:r>
        <w:rPr>
          <w:rFonts w:ascii="Times New Roman" w:eastAsia="宋体" w:hAnsi="Times New Roman" w:cs="Times New Roman"/>
          <w:kern w:val="0"/>
          <w:szCs w:val="21"/>
          <w:lang w:val="en" w:eastAsia="zh-Hans"/>
        </w:rPr>
        <w:t>;</w:t>
      </w:r>
      <w:r w:rsidRPr="00181868">
        <w:rPr>
          <w:rFonts w:ascii="Times New Roman" w:eastAsia="宋体" w:hAnsi="Times New Roman" w:cs="Times New Roman"/>
          <w:kern w:val="0"/>
          <w:szCs w:val="21"/>
          <w:lang w:val="en" w:eastAsia="zh-Hans"/>
        </w:rPr>
        <w:t xml:space="preserve"> low strain detection</w:t>
      </w:r>
      <w:r>
        <w:rPr>
          <w:rFonts w:ascii="Times New Roman" w:eastAsia="宋体" w:hAnsi="Times New Roman" w:cs="Times New Roman"/>
          <w:kern w:val="0"/>
          <w:szCs w:val="21"/>
          <w:lang w:val="en" w:eastAsia="zh-Hans"/>
        </w:rPr>
        <w:t>;</w:t>
      </w:r>
      <w:r w:rsidRPr="00181868">
        <w:rPr>
          <w:rFonts w:ascii="Times New Roman" w:eastAsia="宋体" w:hAnsi="Times New Roman" w:cs="Times New Roman"/>
          <w:kern w:val="0"/>
          <w:szCs w:val="21"/>
          <w:lang w:val="en" w:eastAsia="zh-Hans"/>
        </w:rPr>
        <w:t xml:space="preserve"> LSTM</w:t>
      </w:r>
    </w:p>
    <w:p w14:paraId="1912BD81" w14:textId="77777777" w:rsidR="00181868" w:rsidRPr="00181868" w:rsidRDefault="00181868" w:rsidP="00ED3173">
      <w:pPr>
        <w:rPr>
          <w:rFonts w:ascii="Times New Roman" w:hAnsi="Times New Roman"/>
          <w:lang w:val="en"/>
        </w:rPr>
      </w:pPr>
    </w:p>
    <w:p w14:paraId="476D662F" w14:textId="4AF601AC" w:rsidR="003E7DB4" w:rsidRDefault="003E7DB4" w:rsidP="00ED3173"/>
    <w:p w14:paraId="205DD5A4" w14:textId="790D8572" w:rsidR="00E06BC2" w:rsidRPr="00F3646D" w:rsidRDefault="00A150F9" w:rsidP="003E7DB4">
      <w:pPr>
        <w:rPr>
          <w:rFonts w:ascii="黑体" w:eastAsia="黑体" w:hAnsi="黑体"/>
          <w:b/>
          <w:bCs/>
          <w:sz w:val="28"/>
          <w:szCs w:val="32"/>
        </w:rPr>
      </w:pPr>
      <w:commentRangeStart w:id="4"/>
      <w:r w:rsidRPr="00F3646D">
        <w:rPr>
          <w:rFonts w:ascii="黑体" w:eastAsia="黑体" w:hAnsi="黑体" w:hint="eastAsia"/>
          <w:b/>
          <w:bCs/>
          <w:sz w:val="28"/>
          <w:szCs w:val="32"/>
        </w:rPr>
        <w:t>1</w:t>
      </w:r>
      <w:r w:rsidR="006000DD" w:rsidRPr="00F3646D">
        <w:rPr>
          <w:rFonts w:ascii="黑体" w:eastAsia="黑体" w:hAnsi="黑体" w:hint="eastAsia"/>
          <w:b/>
          <w:bCs/>
          <w:sz w:val="28"/>
          <w:szCs w:val="32"/>
        </w:rPr>
        <w:t>引言</w:t>
      </w:r>
      <w:commentRangeEnd w:id="4"/>
      <w:r w:rsidR="005B7061">
        <w:rPr>
          <w:rStyle w:val="af"/>
        </w:rPr>
        <w:commentReference w:id="4"/>
      </w:r>
    </w:p>
    <w:p w14:paraId="7E23D66F" w14:textId="085E6500" w:rsidR="006000DD" w:rsidRPr="00F3646D" w:rsidRDefault="006000DD" w:rsidP="003E7DB4">
      <w:pPr>
        <w:rPr>
          <w:rFonts w:ascii="黑体" w:eastAsia="黑体" w:hAnsi="黑体"/>
        </w:rPr>
      </w:pPr>
      <w:r w:rsidRPr="00F3646D">
        <w:rPr>
          <w:rFonts w:ascii="黑体" w:eastAsia="黑体" w:hAnsi="黑体" w:hint="eastAsia"/>
        </w:rPr>
        <w:t>1.</w:t>
      </w:r>
      <w:r w:rsidR="00A150F9" w:rsidRPr="00F3646D">
        <w:rPr>
          <w:rFonts w:ascii="黑体" w:eastAsia="黑体" w:hAnsi="黑体" w:hint="eastAsia"/>
        </w:rPr>
        <w:t>1</w:t>
      </w:r>
      <w:r w:rsidRPr="00F3646D">
        <w:rPr>
          <w:rFonts w:ascii="黑体" w:eastAsia="黑体" w:hAnsi="黑体" w:hint="eastAsia"/>
        </w:rPr>
        <w:t>研究背景及意义</w:t>
      </w:r>
    </w:p>
    <w:p w14:paraId="68B81F17" w14:textId="534AF2ED" w:rsidR="00E41407" w:rsidRDefault="00BA23BE" w:rsidP="00902B16">
      <w:pPr>
        <w:spacing w:line="360" w:lineRule="auto"/>
        <w:ind w:firstLineChars="200" w:firstLine="420"/>
        <w:outlineLvl w:val="1"/>
        <w:rPr>
          <w:rFonts w:ascii="宋体" w:hAnsi="宋体"/>
        </w:rPr>
      </w:pPr>
      <w:r w:rsidRPr="00BA23BE">
        <w:rPr>
          <w:rFonts w:ascii="宋体" w:hAnsi="宋体" w:hint="eastAsia"/>
        </w:rPr>
        <w:t>桩基础作为一种基础形式，在工程建设中的应用越来越广泛，包括高层建筑、超高层建</w:t>
      </w:r>
      <w:r w:rsidRPr="00BA23BE">
        <w:rPr>
          <w:rFonts w:ascii="宋体" w:hAnsi="宋体" w:hint="eastAsia"/>
        </w:rPr>
        <w:lastRenderedPageBreak/>
        <w:t>筑和大型桥梁。</w:t>
      </w:r>
      <w:r w:rsidR="00E41407" w:rsidRPr="009C14A5">
        <w:rPr>
          <w:rFonts w:ascii="宋体" w:hAnsi="宋体" w:hint="eastAsia"/>
        </w:rPr>
        <w:t>它属于隐蔽性</w:t>
      </w:r>
      <w:r w:rsidR="00E41407">
        <w:rPr>
          <w:rFonts w:ascii="宋体" w:hAnsi="宋体" w:hint="eastAsia"/>
        </w:rPr>
        <w:t>工程中</w:t>
      </w:r>
      <w:r w:rsidR="00E41407" w:rsidRPr="009C14A5">
        <w:rPr>
          <w:rFonts w:ascii="宋体" w:hAnsi="宋体" w:hint="eastAsia"/>
        </w:rPr>
        <w:t>起着将结构上部荷载传递到较深和较好地层中的作用,是构筑物的重要组成部分,对工程结构质量起着极其重要的作用。</w:t>
      </w:r>
      <w:r w:rsidR="009A25D7" w:rsidRPr="009A25D7">
        <w:rPr>
          <w:rFonts w:ascii="宋体" w:hAnsi="宋体" w:hint="eastAsia"/>
        </w:rPr>
        <w:t>在基</w:t>
      </w:r>
      <w:proofErr w:type="gramStart"/>
      <w:r w:rsidR="009A25D7" w:rsidRPr="009A25D7">
        <w:rPr>
          <w:rFonts w:ascii="宋体" w:hAnsi="宋体" w:hint="eastAsia"/>
        </w:rPr>
        <w:t>桩尤其</w:t>
      </w:r>
      <w:proofErr w:type="gramEnd"/>
      <w:r w:rsidR="009A25D7" w:rsidRPr="009A25D7">
        <w:rPr>
          <w:rFonts w:ascii="宋体" w:hAnsi="宋体" w:hint="eastAsia"/>
        </w:rPr>
        <w:t>是混凝土灌注桩施工过程中，施工工艺的改变、地质条件的改变以及施工队伍质量控制的不当，造成了桩身缩径、离析、扩径等缺陷。</w:t>
      </w:r>
      <w:r w:rsidR="00E41407" w:rsidRPr="009C14A5">
        <w:rPr>
          <w:rFonts w:ascii="宋体" w:hAnsi="宋体" w:hint="eastAsia"/>
        </w:rPr>
        <w:t>缺陷的存在必然给桩基承载力带来不同程度的影响,严重者甚至使单桩承载力丧失。</w:t>
      </w:r>
      <w:r w:rsidRPr="00BA23BE">
        <w:rPr>
          <w:rFonts w:ascii="宋体" w:hAnsi="宋体" w:hint="eastAsia"/>
        </w:rPr>
        <w:t>因此，如果我们不能准确地确定缺陷的类型，发现缺陷的位置和程度，采取补救措施，就必然会造成建筑物事故。</w:t>
      </w:r>
      <w:r w:rsidR="00E41407" w:rsidRPr="009C14A5">
        <w:rPr>
          <w:rFonts w:ascii="宋体" w:hAnsi="宋体" w:hint="eastAsia"/>
        </w:rPr>
        <w:t>因此,为贯彻建设工程"百年大计、质量第一"的原则确保</w:t>
      </w:r>
      <w:proofErr w:type="gramStart"/>
      <w:r w:rsidR="00E41407" w:rsidRPr="009C14A5">
        <w:rPr>
          <w:rFonts w:ascii="宋体" w:hAnsi="宋体" w:hint="eastAsia"/>
        </w:rPr>
        <w:t>基桩低应变</w:t>
      </w:r>
      <w:proofErr w:type="gramEnd"/>
      <w:r w:rsidR="00E41407" w:rsidRPr="009C14A5">
        <w:rPr>
          <w:rFonts w:ascii="宋体" w:hAnsi="宋体" w:hint="eastAsia"/>
        </w:rPr>
        <w:t>动力检测的质量对桩身的质量完整性检测对建筑质量有着至关重要的作用。</w:t>
      </w:r>
      <w:r w:rsidR="002E7C28" w:rsidRPr="002E7C28">
        <w:rPr>
          <w:rFonts w:ascii="宋体" w:hAnsi="宋体" w:hint="eastAsia"/>
        </w:rPr>
        <w:t>近年来，随着我国建筑业和民用工业的迅速发展，已经建造了数千万根预应力混凝土桩，并进行了大量的预应力混凝土桩质量检测，积累了大量的预应力混凝土桩施工资料和试桩资料。</w:t>
      </w:r>
    </w:p>
    <w:p w14:paraId="5290D14B" w14:textId="6B5C269B" w:rsidR="00E41407" w:rsidRDefault="002760EE" w:rsidP="00E41407">
      <w:pPr>
        <w:spacing w:line="360" w:lineRule="auto"/>
        <w:ind w:firstLineChars="200" w:firstLine="420"/>
        <w:outlineLvl w:val="1"/>
        <w:rPr>
          <w:rFonts w:ascii="宋体" w:hAnsi="宋体"/>
        </w:rPr>
      </w:pPr>
      <w:r w:rsidRPr="002760EE">
        <w:rPr>
          <w:rFonts w:ascii="宋体" w:hAnsi="宋体" w:hint="eastAsia"/>
        </w:rPr>
        <w:t>人工神经网络是一种模拟人类神经结构和信息处理过程的人工结构。它具有很强的非线性大规模并行处理能力，自适应能力强，自我组织强，学习能力、关联能力、容错能力和抗干扰能力强。多因素复杂未知系统的建模、识别、诊断和评价具有灵活性和方便性。</w:t>
      </w:r>
      <w:r w:rsidR="00E41407" w:rsidRPr="00D970D9">
        <w:rPr>
          <w:rFonts w:ascii="宋体" w:hAnsi="宋体" w:hint="eastAsia"/>
        </w:rPr>
        <w:t>这恰好弥补了低应变反射波法检测桩身完整性中产生的缺陷,如应力波衰减、反射与透射等带来的诸多难以解决的工程技术问题。</w:t>
      </w:r>
      <w:r w:rsidR="001356EE" w:rsidRPr="001356EE">
        <w:rPr>
          <w:rFonts w:ascii="宋体" w:hAnsi="宋体" w:hint="eastAsia"/>
        </w:rPr>
        <w:t>深度学习虽然还处于发展阶段，但仍有许多理论和实践问题有待解决。</w:t>
      </w:r>
      <w:r w:rsidR="00E41407" w:rsidRPr="000D0A11">
        <w:rPr>
          <w:rFonts w:ascii="宋体" w:hAnsi="宋体"/>
        </w:rPr>
        <w:t>但是在这个大数据时代</w:t>
      </w:r>
      <w:r w:rsidR="00E41407">
        <w:rPr>
          <w:rFonts w:ascii="宋体" w:hAnsi="宋体" w:hint="eastAsia"/>
        </w:rPr>
        <w:t>，</w:t>
      </w:r>
      <w:r w:rsidR="00902B16">
        <w:rPr>
          <w:rFonts w:ascii="宋体" w:hAnsi="宋体" w:hint="eastAsia"/>
        </w:rPr>
        <w:t>合理利用神经网络将让</w:t>
      </w:r>
      <w:r w:rsidR="00E41407" w:rsidRPr="000D0A11">
        <w:rPr>
          <w:rFonts w:ascii="宋体" w:hAnsi="宋体"/>
        </w:rPr>
        <w:t>各种新模型和新理论的验证周期会大大缩短。</w:t>
      </w:r>
    </w:p>
    <w:p w14:paraId="47F8D30A" w14:textId="6055C406" w:rsidR="006000DD" w:rsidRDefault="006000DD" w:rsidP="003E7DB4"/>
    <w:p w14:paraId="554E0D45" w14:textId="10D33459" w:rsidR="00902B16" w:rsidRPr="00F3646D" w:rsidRDefault="00A150F9" w:rsidP="00F3646D">
      <w:pPr>
        <w:spacing w:line="360" w:lineRule="auto"/>
        <w:rPr>
          <w:rFonts w:ascii="黑体" w:eastAsia="黑体" w:hAnsi="黑体"/>
        </w:rPr>
      </w:pPr>
      <w:r w:rsidRPr="00F3646D">
        <w:rPr>
          <w:rFonts w:ascii="黑体" w:eastAsia="黑体" w:hAnsi="黑体" w:hint="eastAsia"/>
        </w:rPr>
        <w:t>1.</w:t>
      </w:r>
      <w:r w:rsidR="00E06BC2" w:rsidRPr="00F3646D">
        <w:rPr>
          <w:rFonts w:ascii="黑体" w:eastAsia="黑体" w:hAnsi="黑体" w:hint="eastAsia"/>
        </w:rPr>
        <w:t>2</w:t>
      </w:r>
      <w:r w:rsidRPr="00F3646D">
        <w:rPr>
          <w:rFonts w:ascii="黑体" w:eastAsia="黑体" w:hAnsi="黑体"/>
        </w:rPr>
        <w:t xml:space="preserve"> </w:t>
      </w:r>
      <w:r w:rsidR="000D1D0C" w:rsidRPr="00F3646D">
        <w:rPr>
          <w:rFonts w:ascii="黑体" w:eastAsia="黑体" w:hAnsi="黑体" w:hint="eastAsia"/>
        </w:rPr>
        <w:t>基于L</w:t>
      </w:r>
      <w:r w:rsidR="000D1D0C" w:rsidRPr="00F3646D">
        <w:rPr>
          <w:rFonts w:ascii="黑体" w:eastAsia="黑体" w:hAnsi="黑体"/>
        </w:rPr>
        <w:t>STM</w:t>
      </w:r>
      <w:r w:rsidR="000D1D0C" w:rsidRPr="00F3646D">
        <w:rPr>
          <w:rFonts w:ascii="黑体" w:eastAsia="黑体" w:hAnsi="黑体" w:hint="eastAsia"/>
        </w:rPr>
        <w:t>的</w:t>
      </w:r>
      <w:r w:rsidR="00E06BC2" w:rsidRPr="00F3646D">
        <w:rPr>
          <w:rFonts w:ascii="黑体" w:eastAsia="黑体" w:hAnsi="黑体" w:hint="eastAsia"/>
        </w:rPr>
        <w:t>神经网络简介</w:t>
      </w:r>
    </w:p>
    <w:p w14:paraId="37BC10B3" w14:textId="186E1804" w:rsidR="00E06BC2" w:rsidRPr="00F3646D" w:rsidRDefault="000D1D0C" w:rsidP="00F3646D">
      <w:pPr>
        <w:spacing w:line="360" w:lineRule="auto"/>
        <w:ind w:firstLineChars="200" w:firstLine="420"/>
        <w:rPr>
          <w:rFonts w:ascii="Times New Roman" w:hAnsi="Times New Roman"/>
        </w:rPr>
      </w:pPr>
      <w:r w:rsidRPr="00F3646D">
        <w:rPr>
          <w:rFonts w:ascii="Times New Roman" w:hAnsi="Times New Roman" w:hint="eastAsia"/>
        </w:rPr>
        <w:t>人工神经网络</w:t>
      </w:r>
      <w:r w:rsidRPr="00F3646D">
        <w:rPr>
          <w:rFonts w:ascii="Times New Roman" w:hAnsi="Times New Roman" w:hint="eastAsia"/>
        </w:rPr>
        <w:t>(</w:t>
      </w:r>
      <w:proofErr w:type="spellStart"/>
      <w:r w:rsidRPr="00F3646D">
        <w:rPr>
          <w:rFonts w:ascii="Times New Roman" w:hAnsi="Times New Roman" w:hint="eastAsia"/>
        </w:rPr>
        <w:t>ArtlfiilNuerlNtework</w:t>
      </w:r>
      <w:proofErr w:type="spellEnd"/>
      <w:proofErr w:type="gramStart"/>
      <w:r w:rsidRPr="00F3646D">
        <w:rPr>
          <w:rFonts w:ascii="Times New Roman" w:hAnsi="Times New Roman" w:hint="eastAsia"/>
        </w:rPr>
        <w:t>一</w:t>
      </w:r>
      <w:proofErr w:type="gramEnd"/>
      <w:r w:rsidRPr="00F3646D">
        <w:rPr>
          <w:rFonts w:ascii="Times New Roman" w:hAnsi="Times New Roman" w:hint="eastAsia"/>
        </w:rPr>
        <w:t>ANN)</w:t>
      </w:r>
      <w:r w:rsidRPr="00F3646D">
        <w:rPr>
          <w:rFonts w:ascii="Times New Roman" w:hAnsi="Times New Roman" w:hint="eastAsia"/>
        </w:rPr>
        <w:t>是人工智能的一个分支</w:t>
      </w:r>
      <w:r w:rsidRPr="00F3646D">
        <w:rPr>
          <w:rFonts w:ascii="Times New Roman" w:hAnsi="Times New Roman" w:hint="eastAsia"/>
        </w:rPr>
        <w:t>,</w:t>
      </w:r>
      <w:r w:rsidRPr="00F3646D">
        <w:rPr>
          <w:rFonts w:ascii="Times New Roman" w:hAnsi="Times New Roman" w:hint="eastAsia"/>
        </w:rPr>
        <w:t>但它的原理不同于基于知识的专家系统。有关神经网络技术的理论、方法近年来得到了广泛的研究和应用，每年都有大量的学术论文、研究报告及论著发表</w:t>
      </w:r>
      <w:r w:rsidRPr="00F3646D">
        <w:rPr>
          <w:rFonts w:ascii="Times New Roman" w:hAnsi="Times New Roman" w:hint="eastAsia"/>
        </w:rPr>
        <w:t>,</w:t>
      </w:r>
      <w:r w:rsidRPr="00F3646D">
        <w:rPr>
          <w:rFonts w:ascii="Times New Roman" w:hAnsi="Times New Roman" w:hint="eastAsia"/>
        </w:rPr>
        <w:t>可以说是一门发展得较为成熟的学科。在这里，结合本文的主题</w:t>
      </w:r>
      <w:r w:rsidRPr="00F3646D">
        <w:rPr>
          <w:rFonts w:ascii="Times New Roman" w:hAnsi="Times New Roman" w:hint="eastAsia"/>
        </w:rPr>
        <w:t>(</w:t>
      </w:r>
      <w:r w:rsidRPr="00F3646D">
        <w:rPr>
          <w:rFonts w:ascii="Times New Roman" w:hAnsi="Times New Roman" w:hint="eastAsia"/>
        </w:rPr>
        <w:t>桩身缺陷诊断</w:t>
      </w:r>
      <w:r w:rsidRPr="00F3646D">
        <w:rPr>
          <w:rFonts w:ascii="Times New Roman" w:hAnsi="Times New Roman" w:hint="eastAsia"/>
        </w:rPr>
        <w:t>)</w:t>
      </w:r>
      <w:r w:rsidRPr="00F3646D">
        <w:rPr>
          <w:rFonts w:ascii="Times New Roman" w:hAnsi="Times New Roman" w:hint="eastAsia"/>
        </w:rPr>
        <w:t>，本文主要讨论神经网络技术在故障诊断领域中的应用。基本思路是将一定数量的数据样本对</w:t>
      </w:r>
      <w:r w:rsidRPr="00F3646D">
        <w:rPr>
          <w:rFonts w:ascii="Times New Roman" w:hAnsi="Times New Roman" w:hint="eastAsia"/>
        </w:rPr>
        <w:t xml:space="preserve">( </w:t>
      </w:r>
      <w:r w:rsidRPr="00F3646D">
        <w:rPr>
          <w:rFonts w:ascii="Times New Roman" w:hAnsi="Times New Roman" w:hint="eastAsia"/>
        </w:rPr>
        <w:t>输入和期望输出</w:t>
      </w:r>
      <w:r w:rsidRPr="00F3646D">
        <w:rPr>
          <w:rFonts w:ascii="Times New Roman" w:hAnsi="Times New Roman" w:hint="eastAsia"/>
        </w:rPr>
        <w:t xml:space="preserve">) </w:t>
      </w:r>
      <w:r w:rsidRPr="00F3646D">
        <w:rPr>
          <w:rFonts w:ascii="Times New Roman" w:hAnsi="Times New Roman" w:hint="eastAsia"/>
        </w:rPr>
        <w:t>输入网络，先由网络对</w:t>
      </w:r>
      <w:proofErr w:type="gramStart"/>
      <w:r w:rsidRPr="00F3646D">
        <w:rPr>
          <w:rFonts w:ascii="Times New Roman" w:hAnsi="Times New Roman" w:hint="eastAsia"/>
        </w:rPr>
        <w:t>初始权</w:t>
      </w:r>
      <w:proofErr w:type="gramEnd"/>
      <w:r w:rsidRPr="00F3646D">
        <w:rPr>
          <w:rFonts w:ascii="Times New Roman" w:hAnsi="Times New Roman" w:hint="eastAsia"/>
        </w:rPr>
        <w:t>值和阈值进行系统的随机生成，然后将训练样本中的数据送至网络的输入层，经过神经网络的隐含层和输入层学习计算后，输出层就会输出相应的预测值。</w:t>
      </w:r>
    </w:p>
    <w:p w14:paraId="6DDA777D" w14:textId="3296DCF5" w:rsidR="00E06BC2" w:rsidRPr="00F3646D" w:rsidRDefault="00F3646D" w:rsidP="00F3646D">
      <w:pPr>
        <w:spacing w:line="360" w:lineRule="auto"/>
        <w:ind w:firstLineChars="200" w:firstLine="420"/>
        <w:rPr>
          <w:rFonts w:ascii="Times New Roman" w:hAnsi="Times New Roman"/>
        </w:rPr>
      </w:pPr>
      <w:r>
        <w:rPr>
          <w:rFonts w:ascii="Times New Roman" w:hAnsi="Times New Roman" w:hint="eastAsia"/>
        </w:rPr>
        <w:t>本试验应用</w:t>
      </w:r>
      <w:r w:rsidR="000D1D0C" w:rsidRPr="00F3646D">
        <w:rPr>
          <w:rFonts w:ascii="Times New Roman" w:hAnsi="Times New Roman" w:hint="eastAsia"/>
        </w:rPr>
        <w:t>M</w:t>
      </w:r>
      <w:r w:rsidR="000D1D0C" w:rsidRPr="00F3646D">
        <w:rPr>
          <w:rFonts w:ascii="Times New Roman" w:hAnsi="Times New Roman"/>
        </w:rPr>
        <w:t>ATLAB</w:t>
      </w:r>
      <w:r w:rsidR="000D1D0C" w:rsidRPr="00F3646D">
        <w:rPr>
          <w:rFonts w:ascii="Times New Roman" w:hAnsi="Times New Roman" w:hint="eastAsia"/>
        </w:rPr>
        <w:t>自带的</w:t>
      </w:r>
      <w:proofErr w:type="spellStart"/>
      <w:r w:rsidR="000D1D0C" w:rsidRPr="00F3646D">
        <w:rPr>
          <w:rFonts w:ascii="Times New Roman" w:hAnsi="Times New Roman" w:hint="eastAsia"/>
        </w:rPr>
        <w:t>De</w:t>
      </w:r>
      <w:r w:rsidR="000D1D0C" w:rsidRPr="00F3646D">
        <w:rPr>
          <w:rFonts w:ascii="Times New Roman" w:hAnsi="Times New Roman"/>
        </w:rPr>
        <w:t>eplearning</w:t>
      </w:r>
      <w:proofErr w:type="spellEnd"/>
      <w:r w:rsidR="000D1D0C" w:rsidRPr="00F3646D">
        <w:rPr>
          <w:rFonts w:ascii="Times New Roman" w:hAnsi="Times New Roman"/>
        </w:rPr>
        <w:t xml:space="preserve"> tool box</w:t>
      </w:r>
      <w:r w:rsidR="000D1D0C" w:rsidRPr="00F3646D">
        <w:rPr>
          <w:rFonts w:ascii="Times New Roman" w:hAnsi="Times New Roman" w:hint="eastAsia"/>
        </w:rPr>
        <w:t>工具箱。</w:t>
      </w:r>
      <w:proofErr w:type="spellStart"/>
      <w:r w:rsidR="00DD52C2" w:rsidRPr="00DD52C2">
        <w:rPr>
          <w:rFonts w:ascii="Times New Roman" w:hAnsi="Times New Roman" w:hint="eastAsia"/>
        </w:rPr>
        <w:t>Lstm</w:t>
      </w:r>
      <w:proofErr w:type="spellEnd"/>
      <w:r w:rsidR="00DD52C2" w:rsidRPr="00DD52C2">
        <w:rPr>
          <w:rFonts w:ascii="Times New Roman" w:hAnsi="Times New Roman" w:hint="eastAsia"/>
        </w:rPr>
        <w:t xml:space="preserve"> </w:t>
      </w:r>
      <w:r w:rsidR="00DD52C2" w:rsidRPr="00DD52C2">
        <w:rPr>
          <w:rFonts w:ascii="Times New Roman" w:hAnsi="Times New Roman" w:hint="eastAsia"/>
        </w:rPr>
        <w:t>模型是对递归神经网络学习模型</w:t>
      </w:r>
      <w:r w:rsidR="00DD52C2" w:rsidRPr="00DD52C2">
        <w:rPr>
          <w:rFonts w:ascii="Times New Roman" w:hAnsi="Times New Roman" w:hint="eastAsia"/>
        </w:rPr>
        <w:t>(</w:t>
      </w:r>
      <w:proofErr w:type="spellStart"/>
      <w:r w:rsidR="00DD52C2" w:rsidRPr="00DD52C2">
        <w:rPr>
          <w:rFonts w:ascii="Times New Roman" w:hAnsi="Times New Roman" w:hint="eastAsia"/>
        </w:rPr>
        <w:t>rnn</w:t>
      </w:r>
      <w:proofErr w:type="spellEnd"/>
      <w:r w:rsidR="00DD52C2" w:rsidRPr="00DD52C2">
        <w:rPr>
          <w:rFonts w:ascii="Times New Roman" w:hAnsi="Times New Roman" w:hint="eastAsia"/>
        </w:rPr>
        <w:t>)</w:t>
      </w:r>
      <w:r w:rsidR="00DD52C2" w:rsidRPr="00DD52C2">
        <w:rPr>
          <w:rFonts w:ascii="Times New Roman" w:hAnsi="Times New Roman" w:hint="eastAsia"/>
        </w:rPr>
        <w:t>的改进，也是深度学习方法的优秀代表之一。在普通多层</w:t>
      </w:r>
      <w:r w:rsidR="00DD52C2" w:rsidRPr="00DD52C2">
        <w:rPr>
          <w:rFonts w:ascii="Times New Roman" w:hAnsi="Times New Roman" w:hint="eastAsia"/>
        </w:rPr>
        <w:t xml:space="preserve"> bp </w:t>
      </w:r>
      <w:r w:rsidR="00DD52C2" w:rsidRPr="00DD52C2">
        <w:rPr>
          <w:rFonts w:ascii="Times New Roman" w:hAnsi="Times New Roman" w:hint="eastAsia"/>
        </w:rPr>
        <w:t>神经网络的基础上，</w:t>
      </w:r>
      <w:proofErr w:type="spellStart"/>
      <w:r w:rsidR="00DD52C2" w:rsidRPr="00DD52C2">
        <w:rPr>
          <w:rFonts w:ascii="Times New Roman" w:hAnsi="Times New Roman" w:hint="eastAsia"/>
        </w:rPr>
        <w:t>rnn</w:t>
      </w:r>
      <w:proofErr w:type="spellEnd"/>
      <w:r w:rsidR="00DD52C2" w:rsidRPr="00DD52C2">
        <w:rPr>
          <w:rFonts w:ascii="Times New Roman" w:hAnsi="Times New Roman" w:hint="eastAsia"/>
        </w:rPr>
        <w:t xml:space="preserve"> </w:t>
      </w:r>
      <w:r w:rsidR="00DD52C2" w:rsidRPr="00DD52C2">
        <w:rPr>
          <w:rFonts w:ascii="Times New Roman" w:hAnsi="Times New Roman" w:hint="eastAsia"/>
        </w:rPr>
        <w:t>模型增加</w:t>
      </w:r>
      <w:proofErr w:type="gramStart"/>
      <w:r w:rsidR="00DD52C2" w:rsidRPr="00DD52C2">
        <w:rPr>
          <w:rFonts w:ascii="Times New Roman" w:hAnsi="Times New Roman" w:hint="eastAsia"/>
        </w:rPr>
        <w:t>了隐层单元</w:t>
      </w:r>
      <w:proofErr w:type="gramEnd"/>
      <w:r w:rsidR="00DD52C2" w:rsidRPr="00DD52C2">
        <w:rPr>
          <w:rFonts w:ascii="Times New Roman" w:hAnsi="Times New Roman" w:hint="eastAsia"/>
        </w:rPr>
        <w:t>之间的横向联系，通过权重矩阵将前一个时间序列神经元的值传递给当前的神经元，使神经网络具有记忆功能。</w:t>
      </w:r>
      <w:r w:rsidR="00A150F9" w:rsidRPr="00F3646D">
        <w:rPr>
          <w:rFonts w:ascii="Times New Roman" w:hAnsi="Times New Roman" w:hint="eastAsia"/>
        </w:rPr>
        <w:t xml:space="preserve">LSTM </w:t>
      </w:r>
      <w:r w:rsidR="00A150F9" w:rsidRPr="00F3646D">
        <w:rPr>
          <w:rFonts w:ascii="Times New Roman" w:hAnsi="Times New Roman" w:hint="eastAsia"/>
        </w:rPr>
        <w:t>模型在</w:t>
      </w:r>
      <w:r w:rsidR="00A150F9" w:rsidRPr="00F3646D">
        <w:rPr>
          <w:rFonts w:ascii="Times New Roman" w:hAnsi="Times New Roman" w:hint="eastAsia"/>
        </w:rPr>
        <w:t xml:space="preserve"> RNN </w:t>
      </w:r>
      <w:r w:rsidR="00A150F9" w:rsidRPr="00F3646D">
        <w:rPr>
          <w:rFonts w:ascii="Times New Roman" w:hAnsi="Times New Roman" w:hint="eastAsia"/>
        </w:rPr>
        <w:t>模型隐藏层各神</w:t>
      </w:r>
      <w:r w:rsidR="00A150F9" w:rsidRPr="00F3646D">
        <w:rPr>
          <w:rFonts w:ascii="Times New Roman" w:hAnsi="Times New Roman" w:hint="eastAsia"/>
        </w:rPr>
        <w:lastRenderedPageBreak/>
        <w:t>经元中增加记忆单元，从而使时间序列上的记忆信息可控，每次在隐藏层各单元间传递时通过几个可控门，可以控制之前信息和当前信息的记忆和遗忘程度，从而使</w:t>
      </w:r>
      <w:r w:rsidR="00A150F9" w:rsidRPr="00F3646D">
        <w:rPr>
          <w:rFonts w:ascii="Times New Roman" w:hAnsi="Times New Roman" w:hint="eastAsia"/>
        </w:rPr>
        <w:t xml:space="preserve"> </w:t>
      </w:r>
      <w:proofErr w:type="spellStart"/>
      <w:r w:rsidR="00A150F9" w:rsidRPr="00F3646D">
        <w:rPr>
          <w:rFonts w:ascii="Times New Roman" w:hAnsi="Times New Roman" w:hint="eastAsia"/>
        </w:rPr>
        <w:t>RNN</w:t>
      </w:r>
      <w:proofErr w:type="spellEnd"/>
      <w:r w:rsidR="00A150F9" w:rsidRPr="00F3646D">
        <w:rPr>
          <w:rFonts w:ascii="Times New Roman" w:hAnsi="Times New Roman" w:hint="eastAsia"/>
        </w:rPr>
        <w:t xml:space="preserve"> </w:t>
      </w:r>
      <w:r w:rsidR="00A150F9" w:rsidRPr="00F3646D">
        <w:rPr>
          <w:rFonts w:ascii="Times New Roman" w:hAnsi="Times New Roman" w:hint="eastAsia"/>
        </w:rPr>
        <w:t>模型具备了长期记忆功能。与传统的机器学习方法相比，深度学习方法能够更好地从既有数据中提取出各类指标之间的复杂关系，对各种形式的信息和数据都具有较好的适用性。不仅如此，深度学习方法能够提取并充分利用更抽象、更复杂的数据特征，从而使得预测结果更加准确可靠。作为新一代的深度学习方法，</w:t>
      </w:r>
      <w:r w:rsidR="00A150F9" w:rsidRPr="00F3646D">
        <w:rPr>
          <w:rFonts w:ascii="Times New Roman" w:hAnsi="Times New Roman" w:hint="eastAsia"/>
        </w:rPr>
        <w:t xml:space="preserve">LSTM </w:t>
      </w:r>
      <w:r w:rsidR="00A150F9" w:rsidRPr="00F3646D">
        <w:rPr>
          <w:rFonts w:ascii="Times New Roman" w:hAnsi="Times New Roman" w:hint="eastAsia"/>
        </w:rPr>
        <w:t>模型与</w:t>
      </w:r>
      <w:r w:rsidR="00A150F9" w:rsidRPr="00F3646D">
        <w:rPr>
          <w:rFonts w:ascii="Times New Roman" w:hAnsi="Times New Roman" w:hint="eastAsia"/>
        </w:rPr>
        <w:t xml:space="preserve"> AN</w:t>
      </w:r>
      <w:r w:rsidR="00A150F9" w:rsidRPr="00F3646D">
        <w:rPr>
          <w:rFonts w:ascii="Times New Roman" w:hAnsi="Times New Roman" w:hint="eastAsia"/>
        </w:rPr>
        <w:t>（</w:t>
      </w:r>
      <w:r w:rsidR="00A150F9" w:rsidRPr="00F3646D">
        <w:rPr>
          <w:rFonts w:ascii="Times New Roman" w:hAnsi="Times New Roman" w:hint="eastAsia"/>
        </w:rPr>
        <w:t>Artificial  Neural  Network</w:t>
      </w:r>
      <w:r w:rsidR="00A150F9" w:rsidRPr="00F3646D">
        <w:rPr>
          <w:rFonts w:ascii="Times New Roman" w:hAnsi="Times New Roman" w:hint="eastAsia"/>
        </w:rPr>
        <w:t>）、</w:t>
      </w:r>
      <w:r w:rsidR="00A150F9" w:rsidRPr="00F3646D">
        <w:rPr>
          <w:rFonts w:ascii="Times New Roman" w:hAnsi="Times New Roman" w:hint="eastAsia"/>
        </w:rPr>
        <w:t xml:space="preserve">RNN </w:t>
      </w:r>
      <w:r w:rsidR="00A150F9" w:rsidRPr="00F3646D">
        <w:rPr>
          <w:rFonts w:ascii="Times New Roman" w:hAnsi="Times New Roman" w:hint="eastAsia"/>
        </w:rPr>
        <w:t>等神经网络模型相比具有明显优势。</w:t>
      </w:r>
    </w:p>
    <w:p w14:paraId="321E853C" w14:textId="57EA202B" w:rsidR="00A150F9" w:rsidRPr="00F3646D" w:rsidRDefault="00A150F9" w:rsidP="00F3646D">
      <w:pPr>
        <w:spacing w:line="360" w:lineRule="auto"/>
        <w:ind w:firstLineChars="200" w:firstLine="420"/>
        <w:rPr>
          <w:rFonts w:ascii="Times New Roman" w:hAnsi="Times New Roman"/>
        </w:rPr>
      </w:pPr>
    </w:p>
    <w:p w14:paraId="4BE0F580" w14:textId="2C290D65" w:rsidR="00A150F9" w:rsidRPr="00F3646D" w:rsidRDefault="00A150F9" w:rsidP="00F3646D">
      <w:pPr>
        <w:spacing w:line="360" w:lineRule="auto"/>
        <w:rPr>
          <w:rFonts w:ascii="黑体" w:eastAsia="黑体" w:hAnsi="黑体"/>
        </w:rPr>
      </w:pPr>
      <w:r w:rsidRPr="00F3646D">
        <w:rPr>
          <w:rFonts w:ascii="黑体" w:eastAsia="黑体" w:hAnsi="黑体" w:hint="eastAsia"/>
        </w:rPr>
        <w:t>1.3</w:t>
      </w:r>
      <w:r w:rsidRPr="00F3646D">
        <w:rPr>
          <w:rFonts w:ascii="黑体" w:eastAsia="黑体" w:hAnsi="黑体"/>
        </w:rPr>
        <w:t xml:space="preserve"> </w:t>
      </w:r>
      <w:r w:rsidRPr="00F3646D">
        <w:rPr>
          <w:rFonts w:ascii="黑体" w:eastAsia="黑体" w:hAnsi="黑体" w:hint="eastAsia"/>
        </w:rPr>
        <w:t>研究内容</w:t>
      </w:r>
    </w:p>
    <w:p w14:paraId="2FD01708" w14:textId="77777777" w:rsidR="002F0216" w:rsidRPr="00F3646D" w:rsidRDefault="00A150F9" w:rsidP="00F3646D">
      <w:pPr>
        <w:spacing w:line="360" w:lineRule="auto"/>
        <w:ind w:firstLineChars="200" w:firstLine="420"/>
        <w:rPr>
          <w:rFonts w:ascii="Times New Roman" w:hAnsi="Times New Roman"/>
        </w:rPr>
      </w:pPr>
      <w:r w:rsidRPr="00F3646D">
        <w:rPr>
          <w:rFonts w:ascii="Times New Roman" w:hAnsi="Times New Roman" w:hint="eastAsia"/>
        </w:rPr>
        <w:t xml:space="preserve"> </w:t>
      </w:r>
      <w:r w:rsidRPr="00F3646D">
        <w:rPr>
          <w:rFonts w:ascii="Times New Roman" w:hAnsi="Times New Roman"/>
        </w:rPr>
        <w:t xml:space="preserve"> </w:t>
      </w:r>
      <w:r w:rsidRPr="00F3646D">
        <w:rPr>
          <w:rFonts w:ascii="Times New Roman" w:hAnsi="Times New Roman" w:hint="eastAsia"/>
        </w:rPr>
        <w:t>本团队拟通过在</w:t>
      </w:r>
      <w:r w:rsidRPr="00F3646D">
        <w:rPr>
          <w:rFonts w:ascii="Times New Roman" w:hAnsi="Times New Roman" w:hint="eastAsia"/>
        </w:rPr>
        <w:t>M</w:t>
      </w:r>
      <w:r w:rsidRPr="00F3646D">
        <w:rPr>
          <w:rFonts w:ascii="Times New Roman" w:hAnsi="Times New Roman"/>
        </w:rPr>
        <w:t>ATLAB</w:t>
      </w:r>
      <w:r w:rsidRPr="00F3646D">
        <w:rPr>
          <w:rFonts w:ascii="Times New Roman" w:hAnsi="Times New Roman" w:hint="eastAsia"/>
        </w:rPr>
        <w:t>中建立相关模型与</w:t>
      </w:r>
      <w:r w:rsidR="002F0216" w:rsidRPr="00F3646D">
        <w:rPr>
          <w:rFonts w:ascii="Times New Roman" w:hAnsi="Times New Roman" w:hint="eastAsia"/>
        </w:rPr>
        <w:t>实际试验的开展共同研究。具体内容包括：</w:t>
      </w:r>
    </w:p>
    <w:p w14:paraId="4A562E75" w14:textId="7FFB8501" w:rsidR="002F0216" w:rsidRPr="00F3646D" w:rsidRDefault="002F0216" w:rsidP="00F3646D">
      <w:pPr>
        <w:spacing w:line="360" w:lineRule="auto"/>
        <w:ind w:firstLineChars="200" w:firstLine="420"/>
        <w:rPr>
          <w:rFonts w:ascii="Times New Roman" w:hAnsi="Times New Roman"/>
        </w:rPr>
      </w:pPr>
      <w:r w:rsidRPr="00F3646D">
        <w:rPr>
          <w:rFonts w:ascii="Times New Roman" w:hAnsi="Times New Roman" w:hint="eastAsia"/>
        </w:rPr>
        <w:t>（</w:t>
      </w:r>
      <w:r w:rsidRPr="00F3646D">
        <w:rPr>
          <w:rFonts w:ascii="Times New Roman" w:hAnsi="Times New Roman" w:hint="eastAsia"/>
        </w:rPr>
        <w:t>1</w:t>
      </w:r>
      <w:r w:rsidRPr="00F3646D">
        <w:rPr>
          <w:rFonts w:ascii="Times New Roman" w:hAnsi="Times New Roman" w:hint="eastAsia"/>
        </w:rPr>
        <w:t>）</w:t>
      </w:r>
      <w:r w:rsidR="00A150F9" w:rsidRPr="00F3646D">
        <w:rPr>
          <w:rFonts w:ascii="Times New Roman" w:hAnsi="Times New Roman" w:hint="eastAsia"/>
        </w:rPr>
        <w:t>对已有的大量桩基低应变检测数据（</w:t>
      </w:r>
      <w:r w:rsidR="00A150F9" w:rsidRPr="00F3646D">
        <w:rPr>
          <w:rFonts w:ascii="Times New Roman" w:hAnsi="Times New Roman" w:hint="eastAsia"/>
        </w:rPr>
        <w:t>3</w:t>
      </w:r>
      <w:r w:rsidR="00A150F9" w:rsidRPr="00F3646D">
        <w:rPr>
          <w:rFonts w:ascii="Times New Roman" w:hAnsi="Times New Roman" w:hint="eastAsia"/>
        </w:rPr>
        <w:t>万</w:t>
      </w:r>
      <w:r w:rsidRPr="00F3646D">
        <w:rPr>
          <w:rFonts w:ascii="Times New Roman" w:hAnsi="Times New Roman" w:hint="eastAsia"/>
        </w:rPr>
        <w:t>余</w:t>
      </w:r>
      <w:r w:rsidR="00A150F9" w:rsidRPr="00F3646D">
        <w:rPr>
          <w:rFonts w:ascii="Times New Roman" w:hAnsi="Times New Roman" w:hint="eastAsia"/>
        </w:rPr>
        <w:t>条）进行前期</w:t>
      </w:r>
      <w:r w:rsidRPr="00F3646D">
        <w:rPr>
          <w:rFonts w:ascii="Times New Roman" w:hAnsi="Times New Roman" w:hint="eastAsia"/>
        </w:rPr>
        <w:t>人工判别整合</w:t>
      </w:r>
      <w:r w:rsidR="00A150F9" w:rsidRPr="00F3646D">
        <w:rPr>
          <w:rFonts w:ascii="Times New Roman" w:hAnsi="Times New Roman" w:hint="eastAsia"/>
        </w:rPr>
        <w:t>分类</w:t>
      </w:r>
      <w:r w:rsidRPr="00F3646D">
        <w:rPr>
          <w:rFonts w:ascii="Times New Roman" w:hAnsi="Times New Roman" w:hint="eastAsia"/>
        </w:rPr>
        <w:t>缺陷等级。（</w:t>
      </w:r>
      <w:r w:rsidRPr="00F3646D">
        <w:rPr>
          <w:rFonts w:ascii="Times New Roman" w:hAnsi="Times New Roman" w:hint="eastAsia"/>
        </w:rPr>
        <w:t>2</w:t>
      </w:r>
      <w:r w:rsidRPr="00F3646D">
        <w:rPr>
          <w:rFonts w:ascii="Times New Roman" w:hAnsi="Times New Roman" w:hint="eastAsia"/>
        </w:rPr>
        <w:t>）</w:t>
      </w:r>
      <w:r w:rsidR="00677EFE" w:rsidRPr="00F3646D">
        <w:rPr>
          <w:rFonts w:ascii="Times New Roman" w:hAnsi="Times New Roman" w:hint="eastAsia"/>
        </w:rPr>
        <w:t>拟在</w:t>
      </w:r>
      <w:r w:rsidRPr="00F3646D">
        <w:rPr>
          <w:rFonts w:ascii="Times New Roman" w:hAnsi="Times New Roman"/>
        </w:rPr>
        <w:t>MATLAB</w:t>
      </w:r>
      <w:r w:rsidRPr="00F3646D">
        <w:rPr>
          <w:rFonts w:ascii="Times New Roman" w:hAnsi="Times New Roman" w:hint="eastAsia"/>
        </w:rPr>
        <w:t>中拟搭建出一个可根据数据路径进行多批量人工判别</w:t>
      </w:r>
      <w:r w:rsidR="00677EFE" w:rsidRPr="00F3646D">
        <w:rPr>
          <w:rFonts w:ascii="Times New Roman" w:hAnsi="Times New Roman" w:hint="eastAsia"/>
        </w:rPr>
        <w:t xml:space="preserve"> </w:t>
      </w:r>
      <w:r w:rsidR="00677EFE" w:rsidRPr="00F3646D">
        <w:rPr>
          <w:rFonts w:ascii="Times New Roman" w:hAnsi="Times New Roman" w:hint="eastAsia"/>
        </w:rPr>
        <w:t>数据</w:t>
      </w:r>
      <w:r w:rsidRPr="00F3646D">
        <w:rPr>
          <w:rFonts w:ascii="Times New Roman" w:hAnsi="Times New Roman" w:hint="eastAsia"/>
        </w:rPr>
        <w:t>的</w:t>
      </w:r>
      <w:r w:rsidRPr="00F3646D">
        <w:rPr>
          <w:rFonts w:ascii="Times New Roman" w:hAnsi="Times New Roman" w:hint="eastAsia"/>
        </w:rPr>
        <w:t>a</w:t>
      </w:r>
      <w:r w:rsidRPr="00F3646D">
        <w:rPr>
          <w:rFonts w:ascii="Times New Roman" w:hAnsi="Times New Roman"/>
        </w:rPr>
        <w:t>pp</w:t>
      </w:r>
      <w:r w:rsidRPr="00F3646D">
        <w:rPr>
          <w:rFonts w:ascii="Times New Roman" w:hAnsi="Times New Roman" w:hint="eastAsia"/>
        </w:rPr>
        <w:t>，为后期神经网络训练做准备。</w:t>
      </w:r>
    </w:p>
    <w:p w14:paraId="0C8A4B67" w14:textId="0CCA7281" w:rsidR="00A150F9" w:rsidRPr="00F3646D" w:rsidRDefault="00677EFE" w:rsidP="00F3646D">
      <w:pPr>
        <w:spacing w:line="360" w:lineRule="auto"/>
        <w:ind w:firstLineChars="200" w:firstLine="420"/>
        <w:rPr>
          <w:rFonts w:ascii="Times New Roman" w:hAnsi="Times New Roman"/>
        </w:rPr>
      </w:pPr>
      <w:r w:rsidRPr="00F3646D">
        <w:rPr>
          <w:rFonts w:ascii="Times New Roman" w:hAnsi="Times New Roman" w:hint="eastAsia"/>
        </w:rPr>
        <w:t>（</w:t>
      </w:r>
      <w:r w:rsidRPr="00F3646D">
        <w:rPr>
          <w:rFonts w:ascii="Times New Roman" w:hAnsi="Times New Roman" w:hint="eastAsia"/>
        </w:rPr>
        <w:t>3</w:t>
      </w:r>
      <w:r w:rsidRPr="00F3646D">
        <w:rPr>
          <w:rFonts w:ascii="Times New Roman" w:hAnsi="Times New Roman" w:hint="eastAsia"/>
        </w:rPr>
        <w:t>）拟</w:t>
      </w:r>
      <w:r w:rsidR="00A150F9" w:rsidRPr="00F3646D">
        <w:rPr>
          <w:rFonts w:ascii="Times New Roman" w:hAnsi="Times New Roman" w:hint="eastAsia"/>
        </w:rPr>
        <w:t>利用</w:t>
      </w:r>
      <w:r w:rsidR="00A150F9" w:rsidRPr="00F3646D">
        <w:rPr>
          <w:rFonts w:ascii="Times New Roman" w:hAnsi="Times New Roman" w:hint="eastAsia"/>
        </w:rPr>
        <w:t>L</w:t>
      </w:r>
      <w:r w:rsidR="00A150F9" w:rsidRPr="00F3646D">
        <w:rPr>
          <w:rFonts w:ascii="Times New Roman" w:hAnsi="Times New Roman"/>
        </w:rPr>
        <w:t>STM</w:t>
      </w:r>
      <w:r w:rsidR="00A150F9" w:rsidRPr="00F3646D">
        <w:rPr>
          <w:rFonts w:ascii="Times New Roman" w:hAnsi="Times New Roman" w:hint="eastAsia"/>
        </w:rPr>
        <w:t>神经网络</w:t>
      </w:r>
      <w:r w:rsidRPr="00F3646D">
        <w:rPr>
          <w:rFonts w:ascii="Times New Roman" w:hAnsi="Times New Roman" w:hint="eastAsia"/>
        </w:rPr>
        <w:t>搭建</w:t>
      </w:r>
      <w:r w:rsidR="00A150F9" w:rsidRPr="00F3646D">
        <w:rPr>
          <w:rFonts w:ascii="Times New Roman" w:hAnsi="Times New Roman" w:hint="eastAsia"/>
        </w:rPr>
        <w:t>一个对桩基础低应变检测缺陷等级自动分类的模型</w:t>
      </w:r>
      <w:r w:rsidRPr="00F3646D">
        <w:rPr>
          <w:rFonts w:ascii="Times New Roman" w:hAnsi="Times New Roman" w:hint="eastAsia"/>
        </w:rPr>
        <w:t>，并用测试集评估训练集的可行性。</w:t>
      </w:r>
    </w:p>
    <w:p w14:paraId="77772C6E" w14:textId="045EC9AB" w:rsidR="00EA23EB" w:rsidRPr="00F3646D" w:rsidRDefault="00EA23EB" w:rsidP="00F3646D">
      <w:pPr>
        <w:spacing w:line="360" w:lineRule="auto"/>
        <w:rPr>
          <w:rFonts w:ascii="Times New Roman" w:hAnsi="Times New Roman"/>
        </w:rPr>
      </w:pPr>
    </w:p>
    <w:p w14:paraId="70671EA0" w14:textId="1B28FF09" w:rsidR="00EA23EB" w:rsidRPr="00F3646D" w:rsidRDefault="00EA23EB" w:rsidP="00F3646D">
      <w:pPr>
        <w:spacing w:line="360" w:lineRule="auto"/>
        <w:rPr>
          <w:rFonts w:ascii="黑体" w:eastAsia="黑体" w:hAnsi="黑体"/>
          <w:sz w:val="28"/>
          <w:szCs w:val="32"/>
        </w:rPr>
      </w:pPr>
      <w:r w:rsidRPr="00F3646D">
        <w:rPr>
          <w:rFonts w:ascii="黑体" w:eastAsia="黑体" w:hAnsi="黑体" w:hint="eastAsia"/>
          <w:sz w:val="28"/>
          <w:szCs w:val="32"/>
        </w:rPr>
        <w:t>2</w:t>
      </w:r>
      <w:r w:rsidR="00A25ABB" w:rsidRPr="00F3646D">
        <w:rPr>
          <w:rFonts w:ascii="黑体" w:eastAsia="黑体" w:hAnsi="黑体" w:hint="eastAsia"/>
          <w:sz w:val="28"/>
          <w:szCs w:val="32"/>
        </w:rPr>
        <w:t>实验研究方案</w:t>
      </w:r>
    </w:p>
    <w:p w14:paraId="35743A5C" w14:textId="29BDDBBE" w:rsidR="00A25ABB" w:rsidRPr="00F3646D" w:rsidRDefault="00A25ABB" w:rsidP="00F3646D">
      <w:pPr>
        <w:spacing w:line="360" w:lineRule="auto"/>
        <w:ind w:firstLineChars="200" w:firstLine="420"/>
        <w:rPr>
          <w:rFonts w:ascii="黑体" w:eastAsia="黑体" w:hAnsi="黑体"/>
        </w:rPr>
      </w:pPr>
      <w:r w:rsidRPr="00F3646D">
        <w:rPr>
          <w:rFonts w:ascii="黑体" w:eastAsia="黑体" w:hAnsi="黑体" w:hint="eastAsia"/>
        </w:rPr>
        <w:t>2.1设计思路</w:t>
      </w:r>
    </w:p>
    <w:p w14:paraId="73A3E0BC" w14:textId="05CA8F57" w:rsidR="00A25ABB" w:rsidRPr="00F3646D" w:rsidRDefault="00A25ABB" w:rsidP="00F3646D">
      <w:pPr>
        <w:spacing w:line="360" w:lineRule="auto"/>
        <w:ind w:firstLineChars="200" w:firstLine="420"/>
        <w:rPr>
          <w:rFonts w:ascii="Times New Roman" w:hAnsi="Times New Roman"/>
        </w:rPr>
      </w:pPr>
      <w:r w:rsidRPr="00F3646D">
        <w:rPr>
          <w:rFonts w:ascii="Times New Roman" w:hAnsi="Times New Roman" w:hint="eastAsia"/>
        </w:rPr>
        <w:t xml:space="preserve"> </w:t>
      </w:r>
      <w:r w:rsidRPr="00F3646D">
        <w:rPr>
          <w:rFonts w:ascii="Times New Roman" w:hAnsi="Times New Roman" w:hint="eastAsia"/>
        </w:rPr>
        <w:t>基于</w:t>
      </w:r>
      <w:r w:rsidRPr="00F3646D">
        <w:rPr>
          <w:rFonts w:ascii="Times New Roman" w:hAnsi="Times New Roman" w:hint="eastAsia"/>
        </w:rPr>
        <w:t>L</w:t>
      </w:r>
      <w:r w:rsidRPr="00F3646D">
        <w:rPr>
          <w:rFonts w:ascii="Times New Roman" w:hAnsi="Times New Roman"/>
        </w:rPr>
        <w:t>STM</w:t>
      </w:r>
      <w:r w:rsidRPr="00F3646D">
        <w:rPr>
          <w:rFonts w:ascii="Times New Roman" w:hAnsi="Times New Roman" w:hint="eastAsia"/>
        </w:rPr>
        <w:t>神经网络的上述特点发，本文提出了一种桩基检测数据的处理新方法——桩基识别的人工网络方法，流程为：波动曲线检测、数据转换、</w:t>
      </w:r>
      <w:r w:rsidRPr="00F3646D">
        <w:rPr>
          <w:rFonts w:ascii="Times New Roman" w:hAnsi="Times New Roman" w:hint="eastAsia"/>
        </w:rPr>
        <w:t>L</w:t>
      </w:r>
      <w:r w:rsidRPr="00F3646D">
        <w:rPr>
          <w:rFonts w:ascii="Times New Roman" w:hAnsi="Times New Roman"/>
        </w:rPr>
        <w:t>STM</w:t>
      </w:r>
      <w:r w:rsidRPr="00F3646D">
        <w:rPr>
          <w:rFonts w:ascii="Times New Roman" w:hAnsi="Times New Roman" w:hint="eastAsia"/>
        </w:rPr>
        <w:t>神经网络训练、判别类型</w:t>
      </w:r>
      <w:r w:rsidR="006155B5" w:rsidRPr="00F3646D">
        <w:rPr>
          <w:rFonts w:ascii="Times New Roman" w:hAnsi="Times New Roman" w:hint="eastAsia"/>
        </w:rPr>
        <w:t>、数据增强、测试集得验证。利用对应于某一缺陷的已知频谱响应来训练设计好的神经网络</w:t>
      </w:r>
      <w:r w:rsidR="006155B5" w:rsidRPr="00F3646D">
        <w:rPr>
          <w:rFonts w:ascii="Times New Roman" w:hAnsi="Times New Roman" w:hint="eastAsia"/>
        </w:rPr>
        <w:t xml:space="preserve">, </w:t>
      </w:r>
      <w:r w:rsidR="006155B5" w:rsidRPr="00F3646D">
        <w:rPr>
          <w:rFonts w:ascii="Times New Roman" w:hAnsi="Times New Roman" w:hint="eastAsia"/>
        </w:rPr>
        <w:t>通过训练后的网络就可以在自动处理数据的基础上对桩基中的缺陷进行识别</w:t>
      </w:r>
      <w:r w:rsidR="006155B5" w:rsidRPr="00F3646D">
        <w:rPr>
          <w:rFonts w:ascii="Times New Roman" w:hAnsi="Times New Roman" w:hint="eastAsia"/>
        </w:rPr>
        <w:t xml:space="preserve">, </w:t>
      </w:r>
      <w:r w:rsidR="006155B5" w:rsidRPr="00F3646D">
        <w:rPr>
          <w:rFonts w:ascii="Times New Roman" w:hAnsi="Times New Roman" w:hint="eastAsia"/>
        </w:rPr>
        <w:t>而不需要检测人员参与。</w:t>
      </w:r>
    </w:p>
    <w:p w14:paraId="46E9A72A" w14:textId="77777777" w:rsidR="006155B5" w:rsidRPr="00F3646D" w:rsidRDefault="006155B5" w:rsidP="00F3646D">
      <w:pPr>
        <w:spacing w:line="360" w:lineRule="auto"/>
        <w:ind w:firstLineChars="200" w:firstLine="420"/>
        <w:rPr>
          <w:rFonts w:ascii="Times New Roman" w:hAnsi="Times New Roman"/>
        </w:rPr>
      </w:pPr>
    </w:p>
    <w:p w14:paraId="65393D2F" w14:textId="03263CD5" w:rsidR="00E06BC2" w:rsidRPr="00F3646D" w:rsidRDefault="006155B5" w:rsidP="00F3646D">
      <w:pPr>
        <w:spacing w:line="360" w:lineRule="auto"/>
        <w:ind w:firstLineChars="200" w:firstLine="420"/>
        <w:rPr>
          <w:rFonts w:ascii="黑体" w:eastAsia="黑体" w:hAnsi="黑体"/>
        </w:rPr>
      </w:pPr>
      <w:r w:rsidRPr="00F3646D">
        <w:rPr>
          <w:rFonts w:ascii="黑体" w:eastAsia="黑体" w:hAnsi="黑体" w:hint="eastAsia"/>
        </w:rPr>
        <w:t>2.2反射波完整性分类</w:t>
      </w:r>
    </w:p>
    <w:p w14:paraId="04204CCD" w14:textId="19D53FD2" w:rsidR="006155B5" w:rsidRPr="00F3646D" w:rsidRDefault="006360B8" w:rsidP="00F3646D">
      <w:pPr>
        <w:spacing w:line="360" w:lineRule="auto"/>
        <w:ind w:firstLineChars="200" w:firstLine="420"/>
        <w:rPr>
          <w:rFonts w:ascii="Times New Roman" w:hAnsi="Times New Roman"/>
        </w:rPr>
      </w:pPr>
      <w:r w:rsidRPr="006360B8">
        <w:rPr>
          <w:rFonts w:ascii="Times New Roman" w:hAnsi="Times New Roman" w:hint="eastAsia"/>
        </w:rPr>
        <w:t>采用低应变反射波法，通过激振桩顶、击打桩锤或在水中排水的方式，给</w:t>
      </w:r>
      <w:proofErr w:type="gramStart"/>
      <w:r w:rsidRPr="006360B8">
        <w:rPr>
          <w:rFonts w:ascii="Times New Roman" w:hAnsi="Times New Roman" w:hint="eastAsia"/>
        </w:rPr>
        <w:t>桩提供</w:t>
      </w:r>
      <w:proofErr w:type="gramEnd"/>
      <w:r w:rsidRPr="006360B8">
        <w:rPr>
          <w:rFonts w:ascii="Times New Roman" w:hAnsi="Times New Roman" w:hint="eastAsia"/>
        </w:rPr>
        <w:t>较少的能量。</w:t>
      </w:r>
      <w:r w:rsidR="0092629D" w:rsidRPr="0092629D">
        <w:rPr>
          <w:rFonts w:ascii="Times New Roman" w:hAnsi="Times New Roman" w:hint="eastAsia"/>
        </w:rPr>
        <w:t>作用</w:t>
      </w:r>
      <w:proofErr w:type="gramStart"/>
      <w:r w:rsidR="0092629D" w:rsidRPr="0092629D">
        <w:rPr>
          <w:rFonts w:ascii="Times New Roman" w:hAnsi="Times New Roman" w:hint="eastAsia"/>
        </w:rPr>
        <w:t>在桩顶的</w:t>
      </w:r>
      <w:proofErr w:type="gramEnd"/>
      <w:r w:rsidR="0092629D" w:rsidRPr="0092629D">
        <w:rPr>
          <w:rFonts w:ascii="Times New Roman" w:hAnsi="Times New Roman" w:hint="eastAsia"/>
        </w:rPr>
        <w:t>动荷载远小于桩的使用荷载，不足以引起桩的贯入，</w:t>
      </w:r>
      <w:proofErr w:type="gramStart"/>
      <w:r w:rsidR="0092629D" w:rsidRPr="0092629D">
        <w:rPr>
          <w:rFonts w:ascii="Times New Roman" w:hAnsi="Times New Roman" w:hint="eastAsia"/>
        </w:rPr>
        <w:t>也就是说桩土之间</w:t>
      </w:r>
      <w:proofErr w:type="gramEnd"/>
      <w:r w:rsidR="0092629D" w:rsidRPr="0092629D">
        <w:rPr>
          <w:rFonts w:ascii="Times New Roman" w:hAnsi="Times New Roman" w:hint="eastAsia"/>
        </w:rPr>
        <w:t>没有相对位移，只有弹性变形。</w:t>
      </w:r>
      <w:r w:rsidR="007054E7" w:rsidRPr="007054E7">
        <w:rPr>
          <w:rFonts w:ascii="Times New Roman" w:hAnsi="Times New Roman" w:hint="eastAsia"/>
        </w:rPr>
        <w:t>采用低应变反射波法，根据桩身应力波的传播和反射原理进</w:t>
      </w:r>
      <w:r w:rsidR="007054E7" w:rsidRPr="007054E7">
        <w:rPr>
          <w:rFonts w:ascii="Times New Roman" w:hAnsi="Times New Roman" w:hint="eastAsia"/>
        </w:rPr>
        <w:lastRenderedPageBreak/>
        <w:t>行桩身检测。它具有设备轻、检测速度快、成本低、检测面积大、无损伤等优点，其数学物理假设相对完善，理论模型更加成熟。</w:t>
      </w:r>
      <w:r w:rsidR="006155B5" w:rsidRPr="00F3646D">
        <w:rPr>
          <w:rFonts w:ascii="Times New Roman" w:hAnsi="Times New Roman" w:hint="eastAsia"/>
        </w:rPr>
        <w:t>目前</w:t>
      </w:r>
      <w:r w:rsidR="006155B5" w:rsidRPr="00F3646D">
        <w:rPr>
          <w:rFonts w:ascii="Times New Roman" w:hAnsi="Times New Roman" w:hint="eastAsia"/>
        </w:rPr>
        <w:t>,</w:t>
      </w:r>
      <w:r w:rsidR="006155B5" w:rsidRPr="00F3646D">
        <w:rPr>
          <w:rFonts w:ascii="Times New Roman" w:hAnsi="Times New Roman" w:hint="eastAsia"/>
        </w:rPr>
        <w:t>低应变反射波法在桩基础的完整性检测中被广泛应用，本文的理论研究与数据采集亦是基于此种方法。</w:t>
      </w:r>
    </w:p>
    <w:p w14:paraId="260A66DC" w14:textId="4988BD04" w:rsidR="00E06BC2" w:rsidRPr="00F3646D" w:rsidRDefault="00AA249E" w:rsidP="00F3646D">
      <w:pPr>
        <w:spacing w:line="360" w:lineRule="auto"/>
        <w:ind w:firstLineChars="200" w:firstLine="420"/>
        <w:rPr>
          <w:rFonts w:ascii="Times New Roman" w:hAnsi="Times New Roman"/>
        </w:rPr>
      </w:pPr>
      <w:del w:id="5" w:author="1379323603@qq.com" w:date="2021-04-13T21:49:00Z">
        <w:r w:rsidRPr="00F3646D" w:rsidDel="00F175EB">
          <w:rPr>
            <w:rFonts w:ascii="Times New Roman" w:hAnsi="Times New Roman"/>
            <w:noProof/>
          </w:rPr>
          <w:drawing>
            <wp:anchor distT="0" distB="0" distL="114300" distR="114300" simplePos="0" relativeHeight="251630080" behindDoc="0" locked="0" layoutInCell="1" allowOverlap="1" wp14:anchorId="08CC3F29" wp14:editId="1DC80C43">
              <wp:simplePos x="0" y="0"/>
              <wp:positionH relativeFrom="column">
                <wp:posOffset>14452</wp:posOffset>
              </wp:positionH>
              <wp:positionV relativeFrom="paragraph">
                <wp:posOffset>739994</wp:posOffset>
              </wp:positionV>
              <wp:extent cx="5270500" cy="1130381"/>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7382"/>
                      <a:stretch/>
                    </pic:blipFill>
                    <pic:spPr bwMode="auto">
                      <a:xfrm>
                        <a:off x="0" y="0"/>
                        <a:ext cx="5270500" cy="1130381"/>
                      </a:xfrm>
                      <a:prstGeom prst="rect">
                        <a:avLst/>
                      </a:prstGeom>
                      <a:noFill/>
                      <a:ln>
                        <a:noFill/>
                      </a:ln>
                      <a:extLst>
                        <a:ext uri="{53640926-AAD7-44D8-BBD7-CCE9431645EC}">
                          <a14:shadowObscured xmlns:a14="http://schemas.microsoft.com/office/drawing/2010/main"/>
                        </a:ext>
                      </a:extLst>
                    </pic:spPr>
                  </pic:pic>
                </a:graphicData>
              </a:graphic>
            </wp:anchor>
          </w:drawing>
        </w:r>
      </w:del>
      <w:r w:rsidR="00FB07A8" w:rsidRPr="00F3646D">
        <w:rPr>
          <w:rFonts w:ascii="Times New Roman" w:hAnsi="Times New Roman" w:hint="eastAsia"/>
        </w:rPr>
        <w:t>本团队实地开展桩基础缺陷检测实验，依据相应的</w:t>
      </w:r>
      <w:r w:rsidR="006155B5" w:rsidRPr="00F3646D">
        <w:rPr>
          <w:rFonts w:ascii="Times New Roman" w:hAnsi="Times New Roman" w:hint="eastAsia"/>
        </w:rPr>
        <w:t>判别标准</w:t>
      </w:r>
      <w:r w:rsidR="00FB07A8" w:rsidRPr="00F3646D">
        <w:rPr>
          <w:rFonts w:ascii="Times New Roman" w:hAnsi="Times New Roman" w:hint="eastAsia"/>
        </w:rPr>
        <w:t>如图前期测得了</w:t>
      </w:r>
      <w:proofErr w:type="gramStart"/>
      <w:r w:rsidR="00FB07A8" w:rsidRPr="00F3646D">
        <w:rPr>
          <w:rFonts w:ascii="Times New Roman" w:hAnsi="Times New Roman" w:hint="eastAsia"/>
        </w:rPr>
        <w:t>一些列低</w:t>
      </w:r>
      <w:proofErr w:type="gramEnd"/>
      <w:r w:rsidR="00FB07A8" w:rsidRPr="00F3646D">
        <w:rPr>
          <w:rFonts w:ascii="Times New Roman" w:hAnsi="Times New Roman" w:hint="eastAsia"/>
        </w:rPr>
        <w:t>应变检测数据</w:t>
      </w:r>
      <w:r w:rsidRPr="00F3646D">
        <w:rPr>
          <w:rFonts w:ascii="Times New Roman" w:hAnsi="Times New Roman" w:hint="eastAsia"/>
        </w:rPr>
        <w:t>，旨在理论与实际相结合为后续检测曲线识别开展提供可靠数据支撑。</w:t>
      </w:r>
    </w:p>
    <w:p w14:paraId="268A31A4" w14:textId="0E2EBEDC" w:rsidR="00AA249E" w:rsidRPr="00F3646D" w:rsidDel="00F175EB" w:rsidRDefault="00E03E56" w:rsidP="00B5224C">
      <w:pPr>
        <w:spacing w:line="360" w:lineRule="auto"/>
        <w:ind w:firstLineChars="200" w:firstLine="420"/>
        <w:jc w:val="center"/>
        <w:rPr>
          <w:del w:id="6" w:author="1379323603@qq.com" w:date="2021-04-13T21:49:00Z"/>
          <w:rFonts w:ascii="Times New Roman" w:hAnsi="Times New Roman"/>
          <w:noProof/>
        </w:rPr>
      </w:pPr>
      <w:commentRangeStart w:id="7"/>
      <w:del w:id="8" w:author="1379323603@qq.com" w:date="2021-04-13T21:49:00Z">
        <w:r w:rsidRPr="00F3646D" w:rsidDel="00F175EB">
          <w:rPr>
            <w:rFonts w:ascii="Times New Roman" w:hAnsi="Times New Roman" w:hint="eastAsia"/>
            <w:noProof/>
          </w:rPr>
          <w:delText>（</w:delText>
        </w:r>
        <w:commentRangeStart w:id="9"/>
        <w:r w:rsidRPr="00F3646D" w:rsidDel="00F175EB">
          <w:rPr>
            <w:rFonts w:ascii="Times New Roman" w:hAnsi="Times New Roman" w:hint="eastAsia"/>
            <w:noProof/>
          </w:rPr>
          <w:delText>图</w:delText>
        </w:r>
        <w:r w:rsidRPr="00F3646D" w:rsidDel="00F175EB">
          <w:rPr>
            <w:rFonts w:ascii="Times New Roman" w:hAnsi="Times New Roman" w:hint="eastAsia"/>
            <w:noProof/>
          </w:rPr>
          <w:delText>2-1</w:delText>
        </w:r>
        <w:r w:rsidRPr="00F3646D" w:rsidDel="00F175EB">
          <w:rPr>
            <w:rFonts w:ascii="Times New Roman" w:hAnsi="Times New Roman"/>
            <w:noProof/>
          </w:rPr>
          <w:delText xml:space="preserve"> </w:delText>
        </w:r>
        <w:commentRangeEnd w:id="9"/>
        <w:r w:rsidR="008037C8" w:rsidDel="00F175EB">
          <w:rPr>
            <w:rStyle w:val="af"/>
          </w:rPr>
          <w:commentReference w:id="9"/>
        </w:r>
        <w:r w:rsidRPr="00F3646D" w:rsidDel="00F175EB">
          <w:rPr>
            <w:rFonts w:ascii="Times New Roman" w:hAnsi="Times New Roman" w:hint="eastAsia"/>
            <w:noProof/>
          </w:rPr>
          <w:delText>低应变检测曲线实测图）</w:delText>
        </w:r>
        <w:commentRangeEnd w:id="7"/>
        <w:r w:rsidR="006663C2" w:rsidDel="00F175EB">
          <w:rPr>
            <w:rStyle w:val="af"/>
          </w:rPr>
          <w:commentReference w:id="7"/>
        </w:r>
      </w:del>
    </w:p>
    <w:p w14:paraId="78B2C9C9" w14:textId="015697CC" w:rsidR="00AA249E" w:rsidRPr="00F3646D" w:rsidRDefault="00AA249E" w:rsidP="00F3646D">
      <w:pPr>
        <w:spacing w:line="360" w:lineRule="auto"/>
        <w:ind w:firstLineChars="200" w:firstLine="420"/>
        <w:rPr>
          <w:rFonts w:ascii="Times New Roman" w:hAnsi="Times New Roman"/>
        </w:rPr>
      </w:pPr>
      <w:r w:rsidRPr="00F3646D">
        <w:rPr>
          <w:rFonts w:ascii="Times New Roman" w:hAnsi="Times New Roman" w:hint="eastAsia"/>
        </w:rPr>
        <w:t>依据《建筑基桩检测技术规范》</w:t>
      </w:r>
      <w:r w:rsidRPr="00F3646D">
        <w:rPr>
          <w:rFonts w:ascii="Times New Roman" w:hAnsi="Times New Roman" w:hint="eastAsia"/>
        </w:rPr>
        <w:t xml:space="preserve">3.5.1 </w:t>
      </w:r>
      <w:r w:rsidRPr="00F3646D">
        <w:rPr>
          <w:rFonts w:ascii="Times New Roman" w:hAnsi="Times New Roman" w:hint="eastAsia"/>
        </w:rPr>
        <w:t>规定划分桩身完整性的类型如表</w:t>
      </w:r>
      <w:r w:rsidR="00FD13CB">
        <w:rPr>
          <w:rFonts w:ascii="Times New Roman" w:hAnsi="Times New Roman" w:hint="eastAsia"/>
        </w:rPr>
        <w:t>（</w:t>
      </w:r>
      <w:r w:rsidR="00FD13CB">
        <w:rPr>
          <w:rFonts w:ascii="Times New Roman" w:hAnsi="Times New Roman" w:hint="eastAsia"/>
        </w:rPr>
        <w:t>2-2</w:t>
      </w:r>
      <w:r w:rsidR="00FD13CB">
        <w:rPr>
          <w:rFonts w:ascii="Times New Roman" w:hAnsi="Times New Roman" w:hint="eastAsia"/>
        </w:rPr>
        <w:t>）</w:t>
      </w:r>
      <w:r w:rsidRPr="00F3646D">
        <w:rPr>
          <w:rFonts w:ascii="Times New Roman" w:hAnsi="Times New Roman" w:hint="eastAsia"/>
        </w:rPr>
        <w:t>所示</w:t>
      </w:r>
    </w:p>
    <w:p w14:paraId="53A55B1E" w14:textId="77777777" w:rsidR="00AA249E" w:rsidRPr="00F3646D" w:rsidRDefault="00AA249E" w:rsidP="00F3646D">
      <w:pPr>
        <w:spacing w:line="360" w:lineRule="auto"/>
        <w:ind w:firstLineChars="200" w:firstLine="420"/>
        <w:rPr>
          <w:rFonts w:ascii="Times New Roman" w:hAnsi="Times New Roman"/>
        </w:rPr>
      </w:pPr>
    </w:p>
    <w:tbl>
      <w:tblPr>
        <w:tblW w:w="931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3"/>
        <w:gridCol w:w="3162"/>
        <w:gridCol w:w="4776"/>
      </w:tblGrid>
      <w:tr w:rsidR="00AA249E" w:rsidRPr="00F3646D" w14:paraId="77665591" w14:textId="77777777" w:rsidTr="00AA249E">
        <w:trPr>
          <w:trHeight w:val="325"/>
        </w:trPr>
        <w:tc>
          <w:tcPr>
            <w:tcW w:w="1373" w:type="dxa"/>
          </w:tcPr>
          <w:p w14:paraId="2B58A242" w14:textId="77777777" w:rsidR="00AA249E" w:rsidRPr="00F3646D" w:rsidRDefault="00AA249E" w:rsidP="00F3646D">
            <w:pPr>
              <w:spacing w:line="360" w:lineRule="auto"/>
              <w:ind w:firstLineChars="200" w:firstLine="420"/>
              <w:rPr>
                <w:rFonts w:ascii="Times New Roman" w:hAnsi="Times New Roman"/>
              </w:rPr>
            </w:pPr>
            <w:r w:rsidRPr="00F3646D">
              <w:rPr>
                <w:rFonts w:ascii="Times New Roman" w:hAnsi="Times New Roman" w:hint="eastAsia"/>
              </w:rPr>
              <w:t>类别</w:t>
            </w:r>
          </w:p>
        </w:tc>
        <w:tc>
          <w:tcPr>
            <w:tcW w:w="3162" w:type="dxa"/>
          </w:tcPr>
          <w:p w14:paraId="02558957" w14:textId="77777777" w:rsidR="00AA249E" w:rsidRPr="00F3646D" w:rsidRDefault="00AA249E" w:rsidP="00F3646D">
            <w:pPr>
              <w:spacing w:line="360" w:lineRule="auto"/>
              <w:ind w:left="149" w:firstLineChars="200" w:firstLine="420"/>
              <w:rPr>
                <w:rFonts w:ascii="Times New Roman" w:hAnsi="Times New Roman"/>
              </w:rPr>
            </w:pPr>
            <w:r w:rsidRPr="00F3646D">
              <w:rPr>
                <w:rFonts w:ascii="Times New Roman" w:hAnsi="Times New Roman" w:hint="eastAsia"/>
              </w:rPr>
              <w:t>时域信号特征</w:t>
            </w:r>
          </w:p>
        </w:tc>
        <w:tc>
          <w:tcPr>
            <w:tcW w:w="4775" w:type="dxa"/>
          </w:tcPr>
          <w:p w14:paraId="26827F9C" w14:textId="77777777" w:rsidR="00AA249E" w:rsidRPr="00F3646D" w:rsidRDefault="00AA249E" w:rsidP="00F3646D">
            <w:pPr>
              <w:spacing w:line="360" w:lineRule="auto"/>
              <w:ind w:left="1224" w:firstLineChars="200" w:firstLine="420"/>
              <w:rPr>
                <w:rFonts w:ascii="Times New Roman" w:hAnsi="Times New Roman"/>
              </w:rPr>
            </w:pPr>
            <w:proofErr w:type="gramStart"/>
            <w:r w:rsidRPr="00F3646D">
              <w:rPr>
                <w:rFonts w:ascii="Times New Roman" w:hAnsi="Times New Roman" w:hint="eastAsia"/>
              </w:rPr>
              <w:t>幅频信号</w:t>
            </w:r>
            <w:proofErr w:type="gramEnd"/>
            <w:r w:rsidRPr="00F3646D">
              <w:rPr>
                <w:rFonts w:ascii="Times New Roman" w:hAnsi="Times New Roman" w:hint="eastAsia"/>
              </w:rPr>
              <w:t>特征</w:t>
            </w:r>
          </w:p>
        </w:tc>
      </w:tr>
      <w:tr w:rsidR="00AA249E" w:rsidRPr="00F3646D" w14:paraId="5C871D50" w14:textId="77777777" w:rsidTr="00AA249E">
        <w:trPr>
          <w:trHeight w:val="490"/>
        </w:trPr>
        <w:tc>
          <w:tcPr>
            <w:tcW w:w="1373" w:type="dxa"/>
            <w:vAlign w:val="center"/>
          </w:tcPr>
          <w:p w14:paraId="2BEDA0FA" w14:textId="77777777" w:rsidR="00AA249E" w:rsidRPr="00F3646D" w:rsidRDefault="00AA249E" w:rsidP="00F3646D">
            <w:pPr>
              <w:spacing w:line="360" w:lineRule="auto"/>
              <w:ind w:firstLineChars="200" w:firstLine="420"/>
              <w:jc w:val="center"/>
              <w:rPr>
                <w:rFonts w:ascii="Times New Roman" w:hAnsi="Times New Roman"/>
              </w:rPr>
            </w:pPr>
            <w:r w:rsidRPr="00F3646D">
              <w:rPr>
                <w:rFonts w:ascii="Times New Roman" w:hAnsi="Times New Roman" w:hint="eastAsia"/>
              </w:rPr>
              <w:t>1</w:t>
            </w:r>
            <w:r w:rsidRPr="00F3646D">
              <w:rPr>
                <w:rFonts w:ascii="Times New Roman" w:hAnsi="Times New Roman" w:hint="eastAsia"/>
              </w:rPr>
              <w:t>类</w:t>
            </w:r>
          </w:p>
        </w:tc>
        <w:tc>
          <w:tcPr>
            <w:tcW w:w="3162" w:type="dxa"/>
          </w:tcPr>
          <w:p w14:paraId="56454FB1" w14:textId="77777777" w:rsidR="00AA249E" w:rsidRPr="00F3646D" w:rsidRDefault="00AA249E" w:rsidP="00FD13CB">
            <w:pPr>
              <w:widowControl/>
              <w:spacing w:line="360" w:lineRule="auto"/>
              <w:ind w:firstLineChars="200" w:firstLine="420"/>
              <w:jc w:val="left"/>
              <w:rPr>
                <w:rFonts w:ascii="Times New Roman" w:hAnsi="Times New Roman"/>
              </w:rPr>
            </w:pPr>
            <w:r w:rsidRPr="00F3646D">
              <w:rPr>
                <w:rFonts w:ascii="Times New Roman" w:hAnsi="Times New Roman" w:hint="eastAsia"/>
              </w:rPr>
              <w:t>2</w:t>
            </w:r>
            <w:r w:rsidRPr="00F3646D">
              <w:rPr>
                <w:rFonts w:ascii="Times New Roman" w:hAnsi="Times New Roman"/>
              </w:rPr>
              <w:t>L</w:t>
            </w:r>
            <w:r w:rsidRPr="00F3646D">
              <w:rPr>
                <w:rFonts w:ascii="Times New Roman" w:hAnsi="Times New Roman" w:hint="eastAsia"/>
              </w:rPr>
              <w:t>/</w:t>
            </w:r>
            <w:r w:rsidRPr="00F3646D">
              <w:rPr>
                <w:rFonts w:ascii="Times New Roman" w:hAnsi="Times New Roman"/>
              </w:rPr>
              <w:t>C</w:t>
            </w:r>
            <w:r w:rsidRPr="00F3646D">
              <w:rPr>
                <w:rFonts w:ascii="Times New Roman" w:hAnsi="Times New Roman" w:hint="eastAsia"/>
              </w:rPr>
              <w:t>无缺陷反射波，有桩底反射波</w:t>
            </w:r>
          </w:p>
          <w:p w14:paraId="3C0F0DF8" w14:textId="77777777" w:rsidR="00AA249E" w:rsidRPr="00F3646D" w:rsidRDefault="00AA249E" w:rsidP="00F3646D">
            <w:pPr>
              <w:widowControl/>
              <w:spacing w:line="360" w:lineRule="auto"/>
              <w:ind w:firstLineChars="200" w:firstLine="420"/>
              <w:jc w:val="left"/>
              <w:rPr>
                <w:rFonts w:ascii="Times New Roman" w:hAnsi="Times New Roman"/>
              </w:rPr>
            </w:pPr>
            <w:r w:rsidRPr="00F3646D">
              <w:rPr>
                <w:rFonts w:ascii="Times New Roman" w:hAnsi="Times New Roman" w:hint="eastAsia"/>
              </w:rPr>
              <w:t xml:space="preserve"> </w:t>
            </w:r>
            <w:r w:rsidRPr="00F3646D">
              <w:rPr>
                <w:rFonts w:ascii="Times New Roman" w:hAnsi="Times New Roman"/>
              </w:rPr>
              <w:t xml:space="preserve">                                  </w:t>
            </w:r>
          </w:p>
        </w:tc>
        <w:tc>
          <w:tcPr>
            <w:tcW w:w="4775" w:type="dxa"/>
          </w:tcPr>
          <w:p w14:paraId="2897C6AD" w14:textId="2C19CFFD" w:rsidR="00AA249E" w:rsidRPr="00F3646D" w:rsidRDefault="00AA249E" w:rsidP="00F3646D">
            <w:pPr>
              <w:widowControl/>
              <w:spacing w:line="360" w:lineRule="auto"/>
              <w:ind w:left="318" w:firstLineChars="200" w:firstLine="420"/>
              <w:jc w:val="left"/>
              <w:rPr>
                <w:rFonts w:ascii="Times New Roman" w:hAnsi="Times New Roman"/>
              </w:rPr>
            </w:pPr>
            <w:proofErr w:type="gramStart"/>
            <w:r w:rsidRPr="00F3646D">
              <w:rPr>
                <w:rFonts w:ascii="Times New Roman" w:hAnsi="Times New Roman" w:hint="eastAsia"/>
              </w:rPr>
              <w:t>桩底协振峰</w:t>
            </w:r>
            <w:proofErr w:type="gramEnd"/>
            <w:r w:rsidRPr="00F3646D">
              <w:rPr>
                <w:rFonts w:ascii="Times New Roman" w:hAnsi="Times New Roman" w:hint="eastAsia"/>
              </w:rPr>
              <w:t>排列基本等距相邻频</w:t>
            </w:r>
            <w:r w:rsidRPr="00F3646D">
              <w:rPr>
                <w:rFonts w:ascii="Times New Roman" w:hAnsi="Times New Roman" w:hint="eastAsia"/>
              </w:rPr>
              <w:t>F=C/</w:t>
            </w:r>
            <w:r w:rsidRPr="00F3646D">
              <w:rPr>
                <w:rFonts w:ascii="Times New Roman" w:hAnsi="Times New Roman"/>
              </w:rPr>
              <w:t>2L</w:t>
            </w:r>
          </w:p>
          <w:p w14:paraId="61AD9DAF" w14:textId="77777777" w:rsidR="00AA249E" w:rsidRPr="00F3646D" w:rsidRDefault="00AA249E" w:rsidP="00F3646D">
            <w:pPr>
              <w:spacing w:line="360" w:lineRule="auto"/>
              <w:ind w:firstLineChars="200" w:firstLine="420"/>
              <w:rPr>
                <w:rFonts w:ascii="Times New Roman" w:hAnsi="Times New Roman"/>
              </w:rPr>
            </w:pPr>
          </w:p>
        </w:tc>
      </w:tr>
      <w:tr w:rsidR="00AA249E" w:rsidRPr="00F3646D" w14:paraId="6551BA23" w14:textId="77777777" w:rsidTr="00FD13CB">
        <w:trPr>
          <w:trHeight w:val="1416"/>
        </w:trPr>
        <w:tc>
          <w:tcPr>
            <w:tcW w:w="1373" w:type="dxa"/>
            <w:vAlign w:val="center"/>
          </w:tcPr>
          <w:p w14:paraId="467C5EA1" w14:textId="77777777" w:rsidR="00AA249E" w:rsidRPr="00F3646D" w:rsidRDefault="00AA249E" w:rsidP="00FD13CB">
            <w:pPr>
              <w:spacing w:line="360" w:lineRule="auto"/>
              <w:rPr>
                <w:rFonts w:ascii="Times New Roman" w:hAnsi="Times New Roman"/>
              </w:rPr>
            </w:pPr>
          </w:p>
          <w:p w14:paraId="3DF55C1B" w14:textId="23A770BD" w:rsidR="00AA249E" w:rsidRPr="00F3646D" w:rsidRDefault="00AA249E" w:rsidP="00FD13CB">
            <w:pPr>
              <w:spacing w:line="360" w:lineRule="auto"/>
              <w:ind w:firstLineChars="200" w:firstLine="420"/>
              <w:jc w:val="center"/>
              <w:rPr>
                <w:rFonts w:ascii="Times New Roman" w:hAnsi="Times New Roman"/>
              </w:rPr>
            </w:pPr>
            <w:r w:rsidRPr="00F3646D">
              <w:rPr>
                <w:rFonts w:ascii="Times New Roman" w:hAnsi="Times New Roman" w:hint="eastAsia"/>
              </w:rPr>
              <w:t>2</w:t>
            </w:r>
            <w:r w:rsidRPr="00F3646D">
              <w:rPr>
                <w:rFonts w:ascii="Times New Roman" w:hAnsi="Times New Roman" w:hint="eastAsia"/>
              </w:rPr>
              <w:t>类</w:t>
            </w:r>
          </w:p>
        </w:tc>
        <w:tc>
          <w:tcPr>
            <w:tcW w:w="3162" w:type="dxa"/>
          </w:tcPr>
          <w:p w14:paraId="5E263E03" w14:textId="1F521C71" w:rsidR="00AA249E" w:rsidRPr="00F3646D" w:rsidRDefault="00AA249E" w:rsidP="00FD13CB">
            <w:pPr>
              <w:spacing w:line="360" w:lineRule="auto"/>
              <w:ind w:firstLineChars="200" w:firstLine="420"/>
              <w:rPr>
                <w:rFonts w:ascii="Times New Roman" w:hAnsi="Times New Roman"/>
              </w:rPr>
            </w:pPr>
            <w:r w:rsidRPr="00F3646D">
              <w:rPr>
                <w:rFonts w:ascii="Times New Roman" w:hAnsi="Times New Roman" w:hint="eastAsia"/>
              </w:rPr>
              <w:t>2L/C</w:t>
            </w:r>
            <w:r w:rsidRPr="00F3646D">
              <w:rPr>
                <w:rFonts w:ascii="Times New Roman" w:hAnsi="Times New Roman" w:hint="eastAsia"/>
              </w:rPr>
              <w:t>时刻前出现轻微缺陷反射波有桩底反射波</w:t>
            </w:r>
          </w:p>
        </w:tc>
        <w:tc>
          <w:tcPr>
            <w:tcW w:w="4775" w:type="dxa"/>
          </w:tcPr>
          <w:p w14:paraId="7C25F072" w14:textId="77777777" w:rsidR="00AA249E" w:rsidRPr="00F3646D" w:rsidRDefault="00AA249E" w:rsidP="00F3646D">
            <w:pPr>
              <w:spacing w:line="360" w:lineRule="auto"/>
              <w:ind w:firstLineChars="200" w:firstLine="420"/>
              <w:rPr>
                <w:rFonts w:ascii="Times New Roman" w:hAnsi="Times New Roman"/>
              </w:rPr>
            </w:pPr>
            <w:proofErr w:type="gramStart"/>
            <w:r w:rsidRPr="00F3646D">
              <w:rPr>
                <w:rFonts w:ascii="Times New Roman" w:hAnsi="Times New Roman" w:hint="eastAsia"/>
              </w:rPr>
              <w:t>桩底协振峰</w:t>
            </w:r>
            <w:proofErr w:type="gramEnd"/>
            <w:r w:rsidRPr="00F3646D">
              <w:rPr>
                <w:rFonts w:ascii="Times New Roman" w:hAnsi="Times New Roman" w:hint="eastAsia"/>
              </w:rPr>
              <w:t>排列基本等间距，轻微缺陷产生的</w:t>
            </w:r>
          </w:p>
          <w:p w14:paraId="5686532D" w14:textId="77777777" w:rsidR="00AA249E" w:rsidRPr="00F3646D" w:rsidRDefault="00AA249E" w:rsidP="00F3646D">
            <w:pPr>
              <w:spacing w:line="360" w:lineRule="auto"/>
              <w:ind w:firstLineChars="200" w:firstLine="420"/>
              <w:rPr>
                <w:rFonts w:ascii="Times New Roman" w:hAnsi="Times New Roman"/>
              </w:rPr>
            </w:pPr>
            <w:proofErr w:type="gramStart"/>
            <w:r w:rsidRPr="00F3646D">
              <w:rPr>
                <w:rFonts w:ascii="Times New Roman" w:hAnsi="Times New Roman" w:hint="eastAsia"/>
              </w:rPr>
              <w:t>协振峰</w:t>
            </w:r>
            <w:proofErr w:type="gramEnd"/>
            <w:r w:rsidRPr="00F3646D">
              <w:rPr>
                <w:rFonts w:ascii="Times New Roman" w:hAnsi="Times New Roman" w:hint="eastAsia"/>
              </w:rPr>
              <w:t>与</w:t>
            </w:r>
            <w:proofErr w:type="gramStart"/>
            <w:r w:rsidRPr="00F3646D">
              <w:rPr>
                <w:rFonts w:ascii="Times New Roman" w:hAnsi="Times New Roman" w:hint="eastAsia"/>
              </w:rPr>
              <w:t>桩底协振峰</w:t>
            </w:r>
            <w:proofErr w:type="gramEnd"/>
            <w:r w:rsidRPr="00F3646D">
              <w:rPr>
                <w:rFonts w:ascii="Times New Roman" w:hAnsi="Times New Roman" w:hint="eastAsia"/>
              </w:rPr>
              <w:t>之间的频差</w:t>
            </w:r>
            <w:r w:rsidRPr="00F3646D">
              <w:rPr>
                <w:rFonts w:ascii="Times New Roman" w:hAnsi="Times New Roman" w:hint="eastAsia"/>
              </w:rPr>
              <w:t>F</w:t>
            </w:r>
            <w:r w:rsidRPr="00F3646D">
              <w:rPr>
                <w:rFonts w:ascii="Times New Roman" w:hAnsi="Times New Roman"/>
              </w:rPr>
              <w:t>&gt;C/2L.</w:t>
            </w:r>
          </w:p>
          <w:p w14:paraId="7A31D8A9" w14:textId="77777777" w:rsidR="00AA249E" w:rsidRPr="00F3646D" w:rsidRDefault="00AA249E" w:rsidP="00F3646D">
            <w:pPr>
              <w:spacing w:line="360" w:lineRule="auto"/>
              <w:ind w:left="3990" w:firstLineChars="200" w:firstLine="420"/>
              <w:rPr>
                <w:rFonts w:ascii="Times New Roman" w:hAnsi="Times New Roman"/>
              </w:rPr>
            </w:pPr>
          </w:p>
        </w:tc>
      </w:tr>
      <w:tr w:rsidR="00AA249E" w:rsidRPr="00F3646D" w14:paraId="0F089221" w14:textId="77777777" w:rsidTr="00AA249E">
        <w:trPr>
          <w:trHeight w:val="453"/>
        </w:trPr>
        <w:tc>
          <w:tcPr>
            <w:tcW w:w="1373" w:type="dxa"/>
            <w:vAlign w:val="center"/>
          </w:tcPr>
          <w:p w14:paraId="0B5EBC8A" w14:textId="77777777" w:rsidR="00AA249E" w:rsidRPr="00F3646D" w:rsidRDefault="00AA249E" w:rsidP="00F3646D">
            <w:pPr>
              <w:spacing w:line="360" w:lineRule="auto"/>
              <w:ind w:firstLineChars="200" w:firstLine="420"/>
              <w:jc w:val="center"/>
              <w:rPr>
                <w:rFonts w:ascii="Times New Roman" w:hAnsi="Times New Roman"/>
              </w:rPr>
            </w:pPr>
            <w:r w:rsidRPr="00F3646D">
              <w:rPr>
                <w:rFonts w:ascii="Times New Roman" w:hAnsi="Times New Roman" w:hint="eastAsia"/>
              </w:rPr>
              <w:t>3</w:t>
            </w:r>
            <w:r w:rsidRPr="00F3646D">
              <w:rPr>
                <w:rFonts w:ascii="Times New Roman" w:hAnsi="Times New Roman" w:hint="eastAsia"/>
              </w:rPr>
              <w:t>类</w:t>
            </w:r>
          </w:p>
        </w:tc>
        <w:tc>
          <w:tcPr>
            <w:tcW w:w="7938" w:type="dxa"/>
            <w:gridSpan w:val="2"/>
          </w:tcPr>
          <w:p w14:paraId="4C73BC38" w14:textId="77777777" w:rsidR="00AA249E" w:rsidRPr="00F3646D" w:rsidRDefault="00AA249E" w:rsidP="00F3646D">
            <w:pPr>
              <w:spacing w:line="360" w:lineRule="auto"/>
              <w:ind w:firstLineChars="200" w:firstLine="420"/>
              <w:rPr>
                <w:rFonts w:ascii="Times New Roman" w:hAnsi="Times New Roman"/>
              </w:rPr>
            </w:pPr>
            <w:r w:rsidRPr="00F3646D">
              <w:rPr>
                <w:rFonts w:ascii="Times New Roman" w:hAnsi="Times New Roman" w:hint="eastAsia"/>
              </w:rPr>
              <w:t>有明显缺陷反射波，其他特征介于</w:t>
            </w:r>
            <w:r w:rsidRPr="00F3646D">
              <w:rPr>
                <w:rFonts w:ascii="Times New Roman" w:hAnsi="Times New Roman" w:hint="eastAsia"/>
              </w:rPr>
              <w:t>2</w:t>
            </w:r>
            <w:r w:rsidRPr="00F3646D">
              <w:rPr>
                <w:rFonts w:ascii="Times New Roman" w:hAnsi="Times New Roman" w:hint="eastAsia"/>
              </w:rPr>
              <w:t>类—</w:t>
            </w:r>
            <w:r w:rsidRPr="00F3646D">
              <w:rPr>
                <w:rFonts w:ascii="Times New Roman" w:hAnsi="Times New Roman" w:hint="eastAsia"/>
              </w:rPr>
              <w:t>4</w:t>
            </w:r>
            <w:r w:rsidRPr="00F3646D">
              <w:rPr>
                <w:rFonts w:ascii="Times New Roman" w:hAnsi="Times New Roman" w:hint="eastAsia"/>
              </w:rPr>
              <w:t>类之间</w:t>
            </w:r>
          </w:p>
        </w:tc>
      </w:tr>
      <w:tr w:rsidR="00AA249E" w:rsidRPr="00F3646D" w14:paraId="6B459E1C" w14:textId="77777777" w:rsidTr="00AA249E">
        <w:trPr>
          <w:trHeight w:val="2117"/>
        </w:trPr>
        <w:tc>
          <w:tcPr>
            <w:tcW w:w="1373" w:type="dxa"/>
            <w:vAlign w:val="center"/>
          </w:tcPr>
          <w:p w14:paraId="56DAB109" w14:textId="77777777" w:rsidR="00AA249E" w:rsidRPr="00F3646D" w:rsidRDefault="00AA249E" w:rsidP="00FD13CB">
            <w:pPr>
              <w:spacing w:line="360" w:lineRule="auto"/>
              <w:rPr>
                <w:rFonts w:ascii="Times New Roman" w:hAnsi="Times New Roman"/>
              </w:rPr>
            </w:pPr>
          </w:p>
          <w:p w14:paraId="1EC69730" w14:textId="77777777" w:rsidR="00AA249E" w:rsidRPr="00F3646D" w:rsidRDefault="00AA249E" w:rsidP="00F3646D">
            <w:pPr>
              <w:spacing w:line="360" w:lineRule="auto"/>
              <w:ind w:firstLineChars="200" w:firstLine="420"/>
              <w:jc w:val="center"/>
              <w:rPr>
                <w:rFonts w:ascii="Times New Roman" w:hAnsi="Times New Roman"/>
              </w:rPr>
            </w:pPr>
            <w:r w:rsidRPr="00F3646D">
              <w:rPr>
                <w:rFonts w:ascii="Times New Roman" w:hAnsi="Times New Roman" w:hint="eastAsia"/>
              </w:rPr>
              <w:t>4</w:t>
            </w:r>
            <w:r w:rsidRPr="00F3646D">
              <w:rPr>
                <w:rFonts w:ascii="Times New Roman" w:hAnsi="Times New Roman" w:hint="eastAsia"/>
              </w:rPr>
              <w:t>类</w:t>
            </w:r>
          </w:p>
        </w:tc>
        <w:tc>
          <w:tcPr>
            <w:tcW w:w="3162" w:type="dxa"/>
          </w:tcPr>
          <w:p w14:paraId="63081A99" w14:textId="754CF031" w:rsidR="00AA249E" w:rsidRPr="00F3646D" w:rsidRDefault="00AA249E" w:rsidP="00FD13CB">
            <w:pPr>
              <w:spacing w:line="360" w:lineRule="auto"/>
              <w:ind w:firstLineChars="200" w:firstLine="420"/>
              <w:rPr>
                <w:rFonts w:ascii="Times New Roman" w:hAnsi="Times New Roman"/>
              </w:rPr>
            </w:pPr>
            <w:r w:rsidRPr="00F3646D">
              <w:rPr>
                <w:rFonts w:ascii="Times New Roman" w:hAnsi="Times New Roman" w:hint="eastAsia"/>
              </w:rPr>
              <w:t>2L/C</w:t>
            </w:r>
            <w:r w:rsidRPr="00F3646D">
              <w:rPr>
                <w:rFonts w:ascii="Times New Roman" w:hAnsi="Times New Roman" w:hint="eastAsia"/>
              </w:rPr>
              <w:t>时刻前出现严重缺陷反射波或周期性反射波，无桩底反射波；或因桩身浅部严重缺陷使波形出现</w:t>
            </w:r>
            <w:proofErr w:type="gramStart"/>
            <w:r w:rsidRPr="00F3646D">
              <w:rPr>
                <w:rFonts w:ascii="Times New Roman" w:hAnsi="Times New Roman" w:hint="eastAsia"/>
              </w:rPr>
              <w:t>低频大</w:t>
            </w:r>
            <w:proofErr w:type="gramEnd"/>
            <w:r w:rsidRPr="00F3646D">
              <w:rPr>
                <w:rFonts w:ascii="Times New Roman" w:hAnsi="Times New Roman" w:hint="eastAsia"/>
              </w:rPr>
              <w:t>振幅衰减震动，无桩底反射波；按平均波速计算桩长明显短于设计桩长。</w:t>
            </w:r>
          </w:p>
        </w:tc>
        <w:tc>
          <w:tcPr>
            <w:tcW w:w="4775" w:type="dxa"/>
          </w:tcPr>
          <w:p w14:paraId="48F14735" w14:textId="77777777" w:rsidR="00AA249E" w:rsidRPr="00F3646D" w:rsidRDefault="00AA249E" w:rsidP="00FD13CB">
            <w:pPr>
              <w:spacing w:line="360" w:lineRule="auto"/>
              <w:ind w:firstLineChars="200" w:firstLine="420"/>
              <w:rPr>
                <w:rFonts w:ascii="Times New Roman" w:hAnsi="Times New Roman"/>
              </w:rPr>
            </w:pPr>
            <w:proofErr w:type="gramStart"/>
            <w:r w:rsidRPr="00F3646D">
              <w:rPr>
                <w:rFonts w:ascii="Times New Roman" w:hAnsi="Times New Roman" w:hint="eastAsia"/>
              </w:rPr>
              <w:t>桩底协振峰</w:t>
            </w:r>
            <w:proofErr w:type="gramEnd"/>
            <w:r w:rsidRPr="00F3646D">
              <w:rPr>
                <w:rFonts w:ascii="Times New Roman" w:hAnsi="Times New Roman" w:hint="eastAsia"/>
              </w:rPr>
              <w:t>排列基本等间距，相邻频差</w:t>
            </w:r>
            <w:r w:rsidRPr="00F3646D">
              <w:rPr>
                <w:rFonts w:ascii="Times New Roman" w:hAnsi="Times New Roman" w:hint="eastAsia"/>
              </w:rPr>
              <w:t>F</w:t>
            </w:r>
            <w:r w:rsidRPr="00F3646D">
              <w:rPr>
                <w:rFonts w:ascii="Times New Roman" w:hAnsi="Times New Roman"/>
              </w:rPr>
              <w:t>&gt;C/2L</w:t>
            </w:r>
            <w:r w:rsidRPr="00F3646D">
              <w:rPr>
                <w:rFonts w:ascii="Times New Roman" w:hAnsi="Times New Roman" w:hint="eastAsia"/>
              </w:rPr>
              <w:t>，无</w:t>
            </w:r>
            <w:proofErr w:type="gramStart"/>
            <w:r w:rsidRPr="00F3646D">
              <w:rPr>
                <w:rFonts w:ascii="Times New Roman" w:hAnsi="Times New Roman" w:hint="eastAsia"/>
              </w:rPr>
              <w:t>桩底协振峰</w:t>
            </w:r>
            <w:proofErr w:type="gramEnd"/>
            <w:r w:rsidRPr="00F3646D">
              <w:rPr>
                <w:rFonts w:ascii="Times New Roman" w:hAnsi="Times New Roman" w:hint="eastAsia"/>
              </w:rPr>
              <w:t>；或因桩身部位严重缺损只出现单一</w:t>
            </w:r>
            <w:proofErr w:type="gramStart"/>
            <w:r w:rsidRPr="00F3646D">
              <w:rPr>
                <w:rFonts w:ascii="Times New Roman" w:hAnsi="Times New Roman" w:hint="eastAsia"/>
              </w:rPr>
              <w:t>的协振峰</w:t>
            </w:r>
            <w:proofErr w:type="gramEnd"/>
          </w:p>
        </w:tc>
      </w:tr>
    </w:tbl>
    <w:p w14:paraId="0908A2C2" w14:textId="5A8BDD3C" w:rsidR="00AA249E" w:rsidRPr="00F3646D" w:rsidRDefault="00E03E56" w:rsidP="00B5224C">
      <w:pPr>
        <w:spacing w:line="360" w:lineRule="auto"/>
        <w:ind w:firstLineChars="200" w:firstLine="420"/>
        <w:jc w:val="center"/>
        <w:rPr>
          <w:rFonts w:ascii="Times New Roman" w:hAnsi="Times New Roman"/>
        </w:rPr>
      </w:pPr>
      <w:commentRangeStart w:id="10"/>
      <w:r w:rsidRPr="00F3646D">
        <w:rPr>
          <w:rFonts w:ascii="Times New Roman" w:hAnsi="Times New Roman" w:hint="eastAsia"/>
        </w:rPr>
        <w:t>（表</w:t>
      </w:r>
      <w:r w:rsidRPr="00F3646D">
        <w:rPr>
          <w:rFonts w:ascii="Times New Roman" w:hAnsi="Times New Roman" w:hint="eastAsia"/>
        </w:rPr>
        <w:t>2-2</w:t>
      </w:r>
      <w:r w:rsidRPr="00F3646D">
        <w:rPr>
          <w:rFonts w:ascii="Times New Roman" w:hAnsi="Times New Roman"/>
        </w:rPr>
        <w:t xml:space="preserve"> </w:t>
      </w:r>
      <w:r w:rsidRPr="00F3646D">
        <w:rPr>
          <w:rFonts w:ascii="Times New Roman" w:hAnsi="Times New Roman" w:hint="eastAsia"/>
        </w:rPr>
        <w:t>缺陷桩分类表）</w:t>
      </w:r>
      <w:commentRangeEnd w:id="10"/>
      <w:r w:rsidR="008037C8">
        <w:rPr>
          <w:rStyle w:val="af"/>
        </w:rPr>
        <w:commentReference w:id="10"/>
      </w:r>
    </w:p>
    <w:p w14:paraId="5302891B" w14:textId="57FCE2C5" w:rsidR="00AA249E" w:rsidRPr="00BA3352" w:rsidRDefault="00AA249E" w:rsidP="00F3646D">
      <w:pPr>
        <w:spacing w:line="360" w:lineRule="auto"/>
        <w:ind w:firstLineChars="200" w:firstLine="420"/>
        <w:rPr>
          <w:rFonts w:ascii="黑体" w:eastAsia="黑体" w:hAnsi="黑体"/>
        </w:rPr>
      </w:pPr>
      <w:r w:rsidRPr="00BA3352">
        <w:rPr>
          <w:rFonts w:ascii="黑体" w:eastAsia="黑体" w:hAnsi="黑体" w:hint="eastAsia"/>
        </w:rPr>
        <w:t>2.3数据预处理</w:t>
      </w:r>
    </w:p>
    <w:p w14:paraId="63CFAACE" w14:textId="6FE7FB4A" w:rsidR="00AA249E" w:rsidRPr="00F3646D" w:rsidRDefault="00AA249E" w:rsidP="00F3646D">
      <w:pPr>
        <w:spacing w:line="360" w:lineRule="auto"/>
        <w:ind w:firstLineChars="200" w:firstLine="420"/>
        <w:rPr>
          <w:rFonts w:ascii="Times New Roman" w:hAnsi="Times New Roman"/>
          <w:bCs/>
          <w:szCs w:val="21"/>
        </w:rPr>
      </w:pPr>
      <w:bookmarkStart w:id="11" w:name="_Hlk67754976"/>
      <w:r w:rsidRPr="00F3646D">
        <w:rPr>
          <w:rFonts w:ascii="Times New Roman" w:hAnsi="Times New Roman" w:hint="eastAsia"/>
          <w:bCs/>
          <w:szCs w:val="21"/>
        </w:rPr>
        <w:t>本实验前期通过人工判别</w:t>
      </w:r>
      <w:r w:rsidR="00466ECC" w:rsidRPr="00F3646D">
        <w:rPr>
          <w:rFonts w:ascii="Times New Roman" w:hAnsi="Times New Roman" w:hint="eastAsia"/>
          <w:bCs/>
          <w:szCs w:val="21"/>
        </w:rPr>
        <w:t>的方法</w:t>
      </w:r>
      <w:r w:rsidRPr="00F3646D">
        <w:rPr>
          <w:rFonts w:ascii="Times New Roman" w:hAnsi="Times New Roman"/>
          <w:bCs/>
          <w:szCs w:val="21"/>
        </w:rPr>
        <w:t>对桩基反射波</w:t>
      </w:r>
      <w:r w:rsidRPr="00F3646D">
        <w:rPr>
          <w:rFonts w:ascii="Times New Roman" w:hAnsi="Times New Roman" w:hint="eastAsia"/>
          <w:bCs/>
          <w:szCs w:val="21"/>
        </w:rPr>
        <w:t>3</w:t>
      </w:r>
      <w:r w:rsidRPr="00F3646D">
        <w:rPr>
          <w:rFonts w:ascii="Times New Roman" w:hAnsi="Times New Roman" w:hint="eastAsia"/>
          <w:bCs/>
          <w:szCs w:val="21"/>
        </w:rPr>
        <w:t>万余条</w:t>
      </w:r>
      <w:r w:rsidRPr="00F3646D">
        <w:rPr>
          <w:rFonts w:ascii="Times New Roman" w:hAnsi="Times New Roman"/>
          <w:bCs/>
          <w:szCs w:val="21"/>
        </w:rPr>
        <w:t>数据</w:t>
      </w:r>
      <w:r w:rsidR="00466ECC" w:rsidRPr="00F3646D">
        <w:rPr>
          <w:rFonts w:ascii="Times New Roman" w:hAnsi="Times New Roman" w:hint="eastAsia"/>
          <w:bCs/>
          <w:szCs w:val="21"/>
        </w:rPr>
        <w:t>进行信息</w:t>
      </w:r>
      <w:r w:rsidRPr="00F3646D">
        <w:rPr>
          <w:rFonts w:ascii="Times New Roman" w:hAnsi="Times New Roman" w:hint="eastAsia"/>
          <w:bCs/>
          <w:szCs w:val="21"/>
        </w:rPr>
        <w:t>采集、路径</w:t>
      </w:r>
      <w:r w:rsidRPr="00F3646D">
        <w:rPr>
          <w:rFonts w:ascii="Times New Roman" w:hAnsi="Times New Roman"/>
          <w:bCs/>
          <w:szCs w:val="21"/>
        </w:rPr>
        <w:t>整理、</w:t>
      </w:r>
      <w:r w:rsidRPr="00F3646D">
        <w:rPr>
          <w:rFonts w:ascii="Times New Roman" w:hAnsi="Times New Roman" w:hint="eastAsia"/>
          <w:bCs/>
          <w:szCs w:val="21"/>
        </w:rPr>
        <w:t>信息</w:t>
      </w:r>
      <w:r w:rsidRPr="00F3646D">
        <w:rPr>
          <w:rFonts w:ascii="Times New Roman" w:hAnsi="Times New Roman"/>
          <w:bCs/>
          <w:szCs w:val="21"/>
        </w:rPr>
        <w:t>标注</w:t>
      </w:r>
      <w:r w:rsidRPr="00F3646D">
        <w:rPr>
          <w:rFonts w:ascii="Times New Roman" w:hAnsi="Times New Roman" w:hint="eastAsia"/>
          <w:bCs/>
          <w:szCs w:val="21"/>
        </w:rPr>
        <w:t>、缺陷分类等</w:t>
      </w:r>
      <w:r w:rsidRPr="00F3646D">
        <w:rPr>
          <w:rFonts w:ascii="Times New Roman" w:hAnsi="Times New Roman"/>
          <w:bCs/>
          <w:szCs w:val="21"/>
        </w:rPr>
        <w:t>工作。</w:t>
      </w:r>
      <w:bookmarkEnd w:id="11"/>
      <w:r w:rsidRPr="00F3646D">
        <w:rPr>
          <w:rFonts w:ascii="Times New Roman" w:hAnsi="Times New Roman" w:hint="eastAsia"/>
          <w:bCs/>
          <w:szCs w:val="21"/>
        </w:rPr>
        <w:t>不</w:t>
      </w:r>
      <w:proofErr w:type="gramStart"/>
      <w:r w:rsidRPr="00F3646D">
        <w:rPr>
          <w:rFonts w:ascii="Times New Roman" w:hAnsi="Times New Roman" w:hint="eastAsia"/>
          <w:bCs/>
          <w:szCs w:val="21"/>
        </w:rPr>
        <w:t>考虑桩周土层</w:t>
      </w:r>
      <w:proofErr w:type="gramEnd"/>
      <w:r w:rsidRPr="00F3646D">
        <w:rPr>
          <w:rFonts w:ascii="Times New Roman" w:hAnsi="Times New Roman" w:hint="eastAsia"/>
          <w:bCs/>
          <w:szCs w:val="21"/>
        </w:rPr>
        <w:t>因素、桩端土层、施工因素等外界变量的条件，所抽取的样本数据里多为强度等级为</w:t>
      </w:r>
      <w:r w:rsidRPr="00F3646D">
        <w:rPr>
          <w:rFonts w:ascii="Times New Roman" w:hAnsi="Times New Roman"/>
          <w:bCs/>
          <w:szCs w:val="21"/>
        </w:rPr>
        <w:t>C</w:t>
      </w:r>
      <w:r w:rsidRPr="00F3646D">
        <w:rPr>
          <w:rFonts w:ascii="Times New Roman" w:hAnsi="Times New Roman" w:hint="eastAsia"/>
          <w:bCs/>
          <w:szCs w:val="21"/>
        </w:rPr>
        <w:t>30</w:t>
      </w:r>
      <w:r w:rsidRPr="00F3646D">
        <w:rPr>
          <w:rFonts w:ascii="Times New Roman" w:hAnsi="Times New Roman" w:hint="eastAsia"/>
          <w:bCs/>
          <w:szCs w:val="21"/>
        </w:rPr>
        <w:t>—</w:t>
      </w:r>
      <w:r w:rsidRPr="00F3646D">
        <w:rPr>
          <w:rFonts w:ascii="Times New Roman" w:hAnsi="Times New Roman" w:hint="eastAsia"/>
          <w:bCs/>
          <w:szCs w:val="21"/>
        </w:rPr>
        <w:t>C</w:t>
      </w:r>
      <w:r w:rsidRPr="00F3646D">
        <w:rPr>
          <w:rFonts w:ascii="Times New Roman" w:hAnsi="Times New Roman"/>
          <w:bCs/>
          <w:szCs w:val="21"/>
        </w:rPr>
        <w:t>80</w:t>
      </w:r>
      <w:r w:rsidRPr="00F3646D">
        <w:rPr>
          <w:rFonts w:ascii="Times New Roman" w:hAnsi="Times New Roman" w:hint="eastAsia"/>
          <w:bCs/>
          <w:szCs w:val="21"/>
        </w:rPr>
        <w:t>之间的预应力管桩。预应力管桩的单桩承载力较高，桩身材料强度的利用率也较高</w:t>
      </w:r>
      <w:r w:rsidR="00AC428A" w:rsidRPr="00F3646D">
        <w:rPr>
          <w:rFonts w:ascii="Times New Roman" w:hAnsi="Times New Roman" w:hint="eastAsia"/>
          <w:bCs/>
          <w:szCs w:val="21"/>
        </w:rPr>
        <w:t>，</w:t>
      </w:r>
      <w:r w:rsidRPr="00F3646D">
        <w:rPr>
          <w:rFonts w:ascii="Times New Roman" w:hAnsi="Times New Roman" w:hint="eastAsia"/>
          <w:bCs/>
          <w:szCs w:val="21"/>
        </w:rPr>
        <w:t>桩身材</w:t>
      </w:r>
      <w:proofErr w:type="gramStart"/>
      <w:r w:rsidRPr="00F3646D">
        <w:rPr>
          <w:rFonts w:ascii="Times New Roman" w:hAnsi="Times New Roman" w:hint="eastAsia"/>
          <w:bCs/>
          <w:szCs w:val="21"/>
        </w:rPr>
        <w:t>料受到</w:t>
      </w:r>
      <w:proofErr w:type="gramEnd"/>
      <w:r w:rsidRPr="00F3646D">
        <w:rPr>
          <w:rFonts w:ascii="Times New Roman" w:hAnsi="Times New Roman" w:hint="eastAsia"/>
          <w:bCs/>
          <w:szCs w:val="21"/>
        </w:rPr>
        <w:t>外力后产生压缩变形</w:t>
      </w:r>
      <w:r w:rsidR="00FD13CB">
        <w:rPr>
          <w:rFonts w:ascii="Times New Roman" w:hAnsi="Times New Roman" w:hint="eastAsia"/>
          <w:bCs/>
          <w:szCs w:val="21"/>
        </w:rPr>
        <w:t>，</w:t>
      </w:r>
      <w:r w:rsidRPr="00F3646D">
        <w:rPr>
          <w:rFonts w:ascii="Times New Roman" w:hAnsi="Times New Roman" w:hint="eastAsia"/>
          <w:bCs/>
          <w:szCs w:val="21"/>
        </w:rPr>
        <w:t>变形量的大小、</w:t>
      </w:r>
      <w:proofErr w:type="gramStart"/>
      <w:r w:rsidRPr="00F3646D">
        <w:rPr>
          <w:rFonts w:ascii="Times New Roman" w:hAnsi="Times New Roman" w:hint="eastAsia"/>
          <w:bCs/>
          <w:szCs w:val="21"/>
        </w:rPr>
        <w:t>占桩顶沉降</w:t>
      </w:r>
      <w:proofErr w:type="gramEnd"/>
      <w:r w:rsidRPr="00F3646D">
        <w:rPr>
          <w:rFonts w:ascii="Times New Roman" w:hAnsi="Times New Roman" w:hint="eastAsia"/>
          <w:bCs/>
          <w:szCs w:val="21"/>
        </w:rPr>
        <w:t>量的份额对桩的极限承载力具有较大影响，</w:t>
      </w:r>
      <w:r w:rsidR="002133F0" w:rsidRPr="00F3646D">
        <w:rPr>
          <w:rFonts w:ascii="Times New Roman" w:hAnsi="Times New Roman" w:hint="eastAsia"/>
          <w:bCs/>
          <w:szCs w:val="21"/>
        </w:rPr>
        <w:t>其次</w:t>
      </w:r>
      <w:r w:rsidRPr="00F3646D">
        <w:rPr>
          <w:rFonts w:ascii="Times New Roman" w:hAnsi="Times New Roman" w:hint="eastAsia"/>
          <w:bCs/>
          <w:szCs w:val="21"/>
        </w:rPr>
        <w:t>桩侧摩阻力和桩端阻力大小分配的重要影响因素。</w:t>
      </w:r>
    </w:p>
    <w:p w14:paraId="4D966CFD" w14:textId="37C17930" w:rsidR="00D976C2" w:rsidRPr="00F3646D" w:rsidRDefault="00D976C2"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lastRenderedPageBreak/>
        <w:t>本团队每人前期处理</w:t>
      </w:r>
      <w:r w:rsidRPr="00F3646D">
        <w:rPr>
          <w:rFonts w:ascii="Times New Roman" w:hAnsi="Times New Roman" w:hint="eastAsia"/>
          <w:bCs/>
          <w:szCs w:val="21"/>
        </w:rPr>
        <w:t>6000</w:t>
      </w:r>
      <w:r w:rsidRPr="00F3646D">
        <w:rPr>
          <w:rFonts w:ascii="Times New Roman" w:hAnsi="Times New Roman" w:hint="eastAsia"/>
          <w:bCs/>
          <w:szCs w:val="21"/>
        </w:rPr>
        <w:t>余条检测数据，将每个工地路径的</w:t>
      </w:r>
      <w:r w:rsidRPr="00F3646D">
        <w:rPr>
          <w:rFonts w:ascii="Times New Roman" w:hAnsi="Times New Roman" w:hint="eastAsia"/>
          <w:bCs/>
          <w:szCs w:val="21"/>
        </w:rPr>
        <w:t>.</w:t>
      </w:r>
      <w:r w:rsidRPr="00F3646D">
        <w:rPr>
          <w:rFonts w:ascii="Times New Roman" w:hAnsi="Times New Roman"/>
          <w:bCs/>
          <w:szCs w:val="21"/>
        </w:rPr>
        <w:t>SSS</w:t>
      </w:r>
      <w:r w:rsidRPr="00F3646D">
        <w:rPr>
          <w:rFonts w:ascii="Times New Roman" w:hAnsi="Times New Roman" w:hint="eastAsia"/>
          <w:bCs/>
          <w:szCs w:val="21"/>
        </w:rPr>
        <w:t>波形数据路径表手动制作为一个</w:t>
      </w:r>
      <w:r w:rsidRPr="00F3646D">
        <w:rPr>
          <w:rFonts w:ascii="Times New Roman" w:hAnsi="Times New Roman" w:hint="eastAsia"/>
          <w:bCs/>
          <w:szCs w:val="21"/>
        </w:rPr>
        <w:t>E</w:t>
      </w:r>
      <w:r w:rsidRPr="00F3646D">
        <w:rPr>
          <w:rFonts w:ascii="Times New Roman" w:hAnsi="Times New Roman"/>
          <w:bCs/>
          <w:szCs w:val="21"/>
        </w:rPr>
        <w:t>xcel</w:t>
      </w:r>
      <w:r w:rsidRPr="00F3646D">
        <w:rPr>
          <w:rFonts w:ascii="Times New Roman" w:hAnsi="Times New Roman" w:hint="eastAsia"/>
          <w:bCs/>
          <w:szCs w:val="21"/>
        </w:rPr>
        <w:t>表格</w:t>
      </w:r>
      <w:r w:rsidR="00FD13CB">
        <w:rPr>
          <w:rFonts w:ascii="Times New Roman" w:hAnsi="Times New Roman" w:hint="eastAsia"/>
          <w:bCs/>
          <w:szCs w:val="21"/>
        </w:rPr>
        <w:t>（</w:t>
      </w:r>
      <w:r w:rsidR="00FD13CB">
        <w:rPr>
          <w:rFonts w:ascii="Times New Roman" w:hAnsi="Times New Roman" w:hint="eastAsia"/>
          <w:bCs/>
          <w:szCs w:val="21"/>
        </w:rPr>
        <w:t>2-3</w:t>
      </w:r>
      <w:r w:rsidR="00FD13CB">
        <w:rPr>
          <w:rFonts w:ascii="Times New Roman" w:hAnsi="Times New Roman" w:hint="eastAsia"/>
          <w:bCs/>
          <w:szCs w:val="21"/>
        </w:rPr>
        <w:t>）</w:t>
      </w:r>
      <w:r w:rsidRPr="00F3646D">
        <w:rPr>
          <w:rFonts w:ascii="Times New Roman" w:hAnsi="Times New Roman" w:hint="eastAsia"/>
          <w:bCs/>
          <w:szCs w:val="21"/>
        </w:rPr>
        <w:t>。将低应变检测波所对应的桩长、水泥号、所属工地的路径等数据入库。</w:t>
      </w:r>
    </w:p>
    <w:tbl>
      <w:tblPr>
        <w:tblW w:w="0" w:type="auto"/>
        <w:tblInd w:w="422" w:type="dxa"/>
        <w:tblBorders>
          <w:insideH w:val="single" w:sz="4" w:space="0" w:color="auto"/>
          <w:insideV w:val="single" w:sz="4" w:space="0" w:color="auto"/>
        </w:tblBorders>
        <w:tblLook w:val="0000" w:firstRow="0" w:lastRow="0" w:firstColumn="0" w:lastColumn="0" w:noHBand="0" w:noVBand="0"/>
      </w:tblPr>
      <w:tblGrid>
        <w:gridCol w:w="952"/>
        <w:gridCol w:w="1543"/>
        <w:gridCol w:w="1479"/>
        <w:gridCol w:w="1748"/>
        <w:gridCol w:w="2093"/>
      </w:tblGrid>
      <w:tr w:rsidR="00532013" w:rsidRPr="00F3646D" w14:paraId="51A7F5BA" w14:textId="297DFBC7" w:rsidTr="00FD13CB">
        <w:trPr>
          <w:trHeight w:val="342"/>
        </w:trPr>
        <w:tc>
          <w:tcPr>
            <w:tcW w:w="952" w:type="dxa"/>
          </w:tcPr>
          <w:p w14:paraId="4081E12B" w14:textId="224CCF5D" w:rsidR="00532013" w:rsidRPr="00F3646D" w:rsidRDefault="00532013" w:rsidP="00FD13CB">
            <w:pPr>
              <w:spacing w:line="360" w:lineRule="auto"/>
              <w:rPr>
                <w:rFonts w:ascii="Times New Roman" w:hAnsi="Times New Roman"/>
                <w:bCs/>
                <w:szCs w:val="21"/>
              </w:rPr>
            </w:pPr>
            <w:r w:rsidRPr="00F3646D">
              <w:rPr>
                <w:rFonts w:ascii="Times New Roman" w:hAnsi="Times New Roman" w:hint="eastAsia"/>
                <w:bCs/>
                <w:szCs w:val="21"/>
              </w:rPr>
              <w:t>序号</w:t>
            </w:r>
          </w:p>
        </w:tc>
        <w:tc>
          <w:tcPr>
            <w:tcW w:w="1543" w:type="dxa"/>
          </w:tcPr>
          <w:p w14:paraId="16E37C54" w14:textId="0EA450EA"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桩长</w:t>
            </w:r>
          </w:p>
        </w:tc>
        <w:tc>
          <w:tcPr>
            <w:tcW w:w="1479" w:type="dxa"/>
          </w:tcPr>
          <w:p w14:paraId="4C5D26AA" w14:textId="51CA0232"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类别</w:t>
            </w:r>
          </w:p>
        </w:tc>
        <w:tc>
          <w:tcPr>
            <w:tcW w:w="1748" w:type="dxa"/>
          </w:tcPr>
          <w:p w14:paraId="7E46BA5C" w14:textId="65997CFF"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水泥号</w:t>
            </w:r>
          </w:p>
        </w:tc>
        <w:tc>
          <w:tcPr>
            <w:tcW w:w="2093" w:type="dxa"/>
          </w:tcPr>
          <w:p w14:paraId="6130C686" w14:textId="45BCCB2A" w:rsidR="00532013" w:rsidRPr="00F3646D" w:rsidRDefault="00532013" w:rsidP="00FD13CB">
            <w:pPr>
              <w:spacing w:line="360" w:lineRule="auto"/>
              <w:ind w:left="1169"/>
              <w:rPr>
                <w:rFonts w:ascii="Times New Roman" w:hAnsi="Times New Roman"/>
                <w:bCs/>
                <w:szCs w:val="21"/>
              </w:rPr>
            </w:pPr>
            <w:r w:rsidRPr="00F3646D">
              <w:rPr>
                <w:rFonts w:ascii="Times New Roman" w:hAnsi="Times New Roman" w:hint="eastAsia"/>
                <w:bCs/>
                <w:szCs w:val="21"/>
              </w:rPr>
              <w:t>路径</w:t>
            </w:r>
          </w:p>
        </w:tc>
      </w:tr>
      <w:tr w:rsidR="00532013" w:rsidRPr="00F3646D" w14:paraId="3136B23A" w14:textId="67B06A67" w:rsidTr="00FD13CB">
        <w:trPr>
          <w:trHeight w:val="810"/>
        </w:trPr>
        <w:tc>
          <w:tcPr>
            <w:tcW w:w="952" w:type="dxa"/>
          </w:tcPr>
          <w:p w14:paraId="0C589AD6"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w:t>
            </w:r>
          </w:p>
          <w:p w14:paraId="0D3229AF"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2</w:t>
            </w:r>
          </w:p>
          <w:p w14:paraId="55A9C501"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3</w:t>
            </w:r>
          </w:p>
          <w:p w14:paraId="048D0648" w14:textId="6CF79FF6"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4</w:t>
            </w:r>
          </w:p>
        </w:tc>
        <w:tc>
          <w:tcPr>
            <w:tcW w:w="1543" w:type="dxa"/>
          </w:tcPr>
          <w:p w14:paraId="2E064B6E" w14:textId="35FBD945"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10</w:t>
            </w:r>
            <w:r w:rsidRPr="00F3646D">
              <w:rPr>
                <w:rFonts w:ascii="Times New Roman" w:hAnsi="Times New Roman"/>
                <w:bCs/>
                <w:szCs w:val="21"/>
              </w:rPr>
              <w:t>m</w:t>
            </w:r>
          </w:p>
          <w:p w14:paraId="3C776F17"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w:t>
            </w:r>
            <w:r w:rsidRPr="00F3646D">
              <w:rPr>
                <w:rFonts w:ascii="Times New Roman" w:hAnsi="Times New Roman"/>
                <w:bCs/>
                <w:szCs w:val="21"/>
              </w:rPr>
              <w:t>0m</w:t>
            </w:r>
          </w:p>
          <w:p w14:paraId="70E590A4"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2</w:t>
            </w:r>
            <w:r w:rsidRPr="00F3646D">
              <w:rPr>
                <w:rFonts w:ascii="Times New Roman" w:hAnsi="Times New Roman"/>
                <w:bCs/>
                <w:szCs w:val="21"/>
              </w:rPr>
              <w:t>0m</w:t>
            </w:r>
          </w:p>
          <w:p w14:paraId="3DD84CC7" w14:textId="499E0BBC"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2</w:t>
            </w:r>
            <w:r w:rsidRPr="00F3646D">
              <w:rPr>
                <w:rFonts w:ascii="Times New Roman" w:hAnsi="Times New Roman"/>
                <w:bCs/>
                <w:szCs w:val="21"/>
              </w:rPr>
              <w:t>5m</w:t>
            </w:r>
          </w:p>
        </w:tc>
        <w:tc>
          <w:tcPr>
            <w:tcW w:w="1479" w:type="dxa"/>
          </w:tcPr>
          <w:p w14:paraId="00B106F6" w14:textId="4DC30BB5"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w:t>
            </w:r>
          </w:p>
          <w:p w14:paraId="0ED60C97"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w:t>
            </w:r>
          </w:p>
          <w:p w14:paraId="06368D5F"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2</w:t>
            </w:r>
          </w:p>
          <w:p w14:paraId="2E76052B" w14:textId="75DA38F2"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2</w:t>
            </w:r>
          </w:p>
        </w:tc>
        <w:tc>
          <w:tcPr>
            <w:tcW w:w="1748" w:type="dxa"/>
          </w:tcPr>
          <w:p w14:paraId="34BA9F4E" w14:textId="767E4B99"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C</w:t>
            </w:r>
            <w:r w:rsidRPr="00F3646D">
              <w:rPr>
                <w:rFonts w:ascii="Times New Roman" w:hAnsi="Times New Roman"/>
                <w:bCs/>
                <w:szCs w:val="21"/>
              </w:rPr>
              <w:t>80</w:t>
            </w:r>
          </w:p>
          <w:p w14:paraId="5B462B95" w14:textId="77777777"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C</w:t>
            </w:r>
            <w:r w:rsidRPr="00F3646D">
              <w:rPr>
                <w:rFonts w:ascii="Times New Roman" w:hAnsi="Times New Roman"/>
                <w:bCs/>
                <w:szCs w:val="21"/>
              </w:rPr>
              <w:t>80</w:t>
            </w:r>
          </w:p>
          <w:p w14:paraId="2E02CD58" w14:textId="77777777"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C</w:t>
            </w:r>
            <w:r w:rsidRPr="00F3646D">
              <w:rPr>
                <w:rFonts w:ascii="Times New Roman" w:hAnsi="Times New Roman"/>
                <w:bCs/>
                <w:szCs w:val="21"/>
              </w:rPr>
              <w:t>80</w:t>
            </w:r>
          </w:p>
          <w:p w14:paraId="3C8C771F" w14:textId="77777777"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C</w:t>
            </w:r>
            <w:r w:rsidRPr="00F3646D">
              <w:rPr>
                <w:rFonts w:ascii="Times New Roman" w:hAnsi="Times New Roman"/>
                <w:bCs/>
                <w:szCs w:val="21"/>
              </w:rPr>
              <w:t>80</w:t>
            </w:r>
          </w:p>
          <w:p w14:paraId="66A2A4C6" w14:textId="77777777" w:rsidR="00532013" w:rsidRPr="00F3646D" w:rsidRDefault="00532013" w:rsidP="00F3646D">
            <w:pPr>
              <w:spacing w:line="360" w:lineRule="auto"/>
              <w:ind w:firstLineChars="200" w:firstLine="420"/>
              <w:jc w:val="center"/>
              <w:rPr>
                <w:rFonts w:ascii="Times New Roman" w:hAnsi="Times New Roman"/>
                <w:bCs/>
                <w:szCs w:val="21"/>
              </w:rPr>
            </w:pPr>
          </w:p>
        </w:tc>
        <w:tc>
          <w:tcPr>
            <w:tcW w:w="2093" w:type="dxa"/>
          </w:tcPr>
          <w:p w14:paraId="67B5D517" w14:textId="721BAE58"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bCs/>
                <w:szCs w:val="21"/>
              </w:rPr>
              <w:t>/</w:t>
            </w:r>
            <w:proofErr w:type="spellStart"/>
            <w:r w:rsidRPr="00F3646D">
              <w:rPr>
                <w:rFonts w:ascii="Times New Roman" w:hAnsi="Times New Roman"/>
                <w:bCs/>
                <w:szCs w:val="21"/>
              </w:rPr>
              <w:t>x</w:t>
            </w:r>
            <w:r w:rsidRPr="00F3646D">
              <w:rPr>
                <w:rFonts w:ascii="Times New Roman" w:hAnsi="Times New Roman" w:hint="eastAsia"/>
                <w:bCs/>
                <w:szCs w:val="21"/>
              </w:rPr>
              <w:t>xxx</w:t>
            </w:r>
            <w:proofErr w:type="spellEnd"/>
            <w:r w:rsidRPr="00F3646D">
              <w:rPr>
                <w:rFonts w:ascii="Times New Roman" w:hAnsi="Times New Roman"/>
                <w:bCs/>
                <w:szCs w:val="21"/>
              </w:rPr>
              <w:t>/</w:t>
            </w:r>
            <w:proofErr w:type="spellStart"/>
            <w:r w:rsidRPr="00F3646D">
              <w:rPr>
                <w:rFonts w:ascii="Times New Roman" w:hAnsi="Times New Roman"/>
                <w:bCs/>
                <w:szCs w:val="21"/>
              </w:rPr>
              <w:t>xxxx</w:t>
            </w:r>
            <w:proofErr w:type="spellEnd"/>
            <w:r w:rsidRPr="00F3646D">
              <w:rPr>
                <w:rFonts w:ascii="Times New Roman" w:hAnsi="Times New Roman"/>
                <w:bCs/>
                <w:szCs w:val="21"/>
              </w:rPr>
              <w:t>/</w:t>
            </w:r>
          </w:p>
          <w:p w14:paraId="2EB205B3" w14:textId="77777777"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bCs/>
                <w:szCs w:val="21"/>
              </w:rPr>
              <w:t>/</w:t>
            </w:r>
            <w:proofErr w:type="spellStart"/>
            <w:r w:rsidRPr="00F3646D">
              <w:rPr>
                <w:rFonts w:ascii="Times New Roman" w:hAnsi="Times New Roman"/>
                <w:bCs/>
                <w:szCs w:val="21"/>
              </w:rPr>
              <w:t>x</w:t>
            </w:r>
            <w:r w:rsidRPr="00F3646D">
              <w:rPr>
                <w:rFonts w:ascii="Times New Roman" w:hAnsi="Times New Roman" w:hint="eastAsia"/>
                <w:bCs/>
                <w:szCs w:val="21"/>
              </w:rPr>
              <w:t>xxx</w:t>
            </w:r>
            <w:proofErr w:type="spellEnd"/>
            <w:r w:rsidRPr="00F3646D">
              <w:rPr>
                <w:rFonts w:ascii="Times New Roman" w:hAnsi="Times New Roman"/>
                <w:bCs/>
                <w:szCs w:val="21"/>
              </w:rPr>
              <w:t>/</w:t>
            </w:r>
            <w:proofErr w:type="spellStart"/>
            <w:r w:rsidRPr="00F3646D">
              <w:rPr>
                <w:rFonts w:ascii="Times New Roman" w:hAnsi="Times New Roman"/>
                <w:bCs/>
                <w:szCs w:val="21"/>
              </w:rPr>
              <w:t>xxxx</w:t>
            </w:r>
            <w:proofErr w:type="spellEnd"/>
            <w:r w:rsidRPr="00F3646D">
              <w:rPr>
                <w:rFonts w:ascii="Times New Roman" w:hAnsi="Times New Roman"/>
                <w:bCs/>
                <w:szCs w:val="21"/>
              </w:rPr>
              <w:t>/</w:t>
            </w:r>
          </w:p>
          <w:p w14:paraId="7E917519" w14:textId="77777777"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bCs/>
                <w:szCs w:val="21"/>
              </w:rPr>
              <w:t>/</w:t>
            </w:r>
            <w:proofErr w:type="spellStart"/>
            <w:r w:rsidRPr="00F3646D">
              <w:rPr>
                <w:rFonts w:ascii="Times New Roman" w:hAnsi="Times New Roman"/>
                <w:bCs/>
                <w:szCs w:val="21"/>
              </w:rPr>
              <w:t>x</w:t>
            </w:r>
            <w:r w:rsidRPr="00F3646D">
              <w:rPr>
                <w:rFonts w:ascii="Times New Roman" w:hAnsi="Times New Roman" w:hint="eastAsia"/>
                <w:bCs/>
                <w:szCs w:val="21"/>
              </w:rPr>
              <w:t>xxx</w:t>
            </w:r>
            <w:proofErr w:type="spellEnd"/>
            <w:r w:rsidRPr="00F3646D">
              <w:rPr>
                <w:rFonts w:ascii="Times New Roman" w:hAnsi="Times New Roman"/>
                <w:bCs/>
                <w:szCs w:val="21"/>
              </w:rPr>
              <w:t>/</w:t>
            </w:r>
            <w:proofErr w:type="spellStart"/>
            <w:r w:rsidRPr="00F3646D">
              <w:rPr>
                <w:rFonts w:ascii="Times New Roman" w:hAnsi="Times New Roman"/>
                <w:bCs/>
                <w:szCs w:val="21"/>
              </w:rPr>
              <w:t>xxxx</w:t>
            </w:r>
            <w:proofErr w:type="spellEnd"/>
            <w:r w:rsidRPr="00F3646D">
              <w:rPr>
                <w:rFonts w:ascii="Times New Roman" w:hAnsi="Times New Roman"/>
                <w:bCs/>
                <w:szCs w:val="21"/>
              </w:rPr>
              <w:t>/</w:t>
            </w:r>
          </w:p>
          <w:p w14:paraId="2D462E74" w14:textId="77777777"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bCs/>
                <w:szCs w:val="21"/>
              </w:rPr>
              <w:t>/</w:t>
            </w:r>
            <w:proofErr w:type="spellStart"/>
            <w:r w:rsidRPr="00F3646D">
              <w:rPr>
                <w:rFonts w:ascii="Times New Roman" w:hAnsi="Times New Roman"/>
                <w:bCs/>
                <w:szCs w:val="21"/>
              </w:rPr>
              <w:t>x</w:t>
            </w:r>
            <w:r w:rsidRPr="00F3646D">
              <w:rPr>
                <w:rFonts w:ascii="Times New Roman" w:hAnsi="Times New Roman" w:hint="eastAsia"/>
                <w:bCs/>
                <w:szCs w:val="21"/>
              </w:rPr>
              <w:t>xxx</w:t>
            </w:r>
            <w:proofErr w:type="spellEnd"/>
            <w:r w:rsidRPr="00F3646D">
              <w:rPr>
                <w:rFonts w:ascii="Times New Roman" w:hAnsi="Times New Roman"/>
                <w:bCs/>
                <w:szCs w:val="21"/>
              </w:rPr>
              <w:t>/</w:t>
            </w:r>
            <w:proofErr w:type="spellStart"/>
            <w:r w:rsidRPr="00F3646D">
              <w:rPr>
                <w:rFonts w:ascii="Times New Roman" w:hAnsi="Times New Roman"/>
                <w:bCs/>
                <w:szCs w:val="21"/>
              </w:rPr>
              <w:t>xxxx</w:t>
            </w:r>
            <w:proofErr w:type="spellEnd"/>
            <w:r w:rsidRPr="00F3646D">
              <w:rPr>
                <w:rFonts w:ascii="Times New Roman" w:hAnsi="Times New Roman"/>
                <w:bCs/>
                <w:szCs w:val="21"/>
              </w:rPr>
              <w:t>/</w:t>
            </w:r>
          </w:p>
          <w:p w14:paraId="75EEDD89" w14:textId="77777777" w:rsidR="00532013" w:rsidRPr="00F3646D" w:rsidRDefault="00532013" w:rsidP="00F3646D">
            <w:pPr>
              <w:spacing w:line="360" w:lineRule="auto"/>
              <w:ind w:firstLineChars="200" w:firstLine="420"/>
              <w:jc w:val="center"/>
              <w:rPr>
                <w:rFonts w:ascii="Times New Roman" w:hAnsi="Times New Roman"/>
                <w:bCs/>
                <w:szCs w:val="21"/>
              </w:rPr>
            </w:pPr>
          </w:p>
        </w:tc>
      </w:tr>
    </w:tbl>
    <w:p w14:paraId="1FCF411A" w14:textId="5E5CDC1A" w:rsidR="00D976C2" w:rsidRPr="00F3646D" w:rsidRDefault="00E03E56"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（表</w:t>
      </w:r>
      <w:r w:rsidRPr="00F3646D">
        <w:rPr>
          <w:rFonts w:ascii="Times New Roman" w:hAnsi="Times New Roman" w:hint="eastAsia"/>
          <w:bCs/>
          <w:szCs w:val="21"/>
        </w:rPr>
        <w:t>2-3</w:t>
      </w:r>
      <w:r w:rsidRPr="00F3646D">
        <w:rPr>
          <w:rFonts w:ascii="Times New Roman" w:hAnsi="Times New Roman"/>
          <w:bCs/>
          <w:szCs w:val="21"/>
        </w:rPr>
        <w:t xml:space="preserve"> </w:t>
      </w:r>
      <w:r w:rsidRPr="00F3646D">
        <w:rPr>
          <w:rFonts w:ascii="Times New Roman" w:hAnsi="Times New Roman" w:hint="eastAsia"/>
          <w:bCs/>
          <w:szCs w:val="21"/>
        </w:rPr>
        <w:t>前处理数据路径表）</w:t>
      </w:r>
    </w:p>
    <w:p w14:paraId="1B9471D7" w14:textId="03714069" w:rsidR="00AA249E" w:rsidRPr="00BA3352" w:rsidRDefault="00532013" w:rsidP="00F3646D">
      <w:pPr>
        <w:spacing w:line="360" w:lineRule="auto"/>
        <w:ind w:firstLineChars="200" w:firstLine="420"/>
        <w:rPr>
          <w:rFonts w:ascii="黑体" w:eastAsia="黑体" w:hAnsi="黑体"/>
        </w:rPr>
      </w:pPr>
      <w:r w:rsidRPr="00BA3352">
        <w:rPr>
          <w:rFonts w:ascii="黑体" w:eastAsia="黑体" w:hAnsi="黑体" w:hint="eastAsia"/>
        </w:rPr>
        <w:t>2.4人工识别A</w:t>
      </w:r>
      <w:r w:rsidRPr="00BA3352">
        <w:rPr>
          <w:rFonts w:ascii="黑体" w:eastAsia="黑体" w:hAnsi="黑体"/>
        </w:rPr>
        <w:t>PP</w:t>
      </w:r>
      <w:r w:rsidRPr="00BA3352">
        <w:rPr>
          <w:rFonts w:ascii="黑体" w:eastAsia="黑体" w:hAnsi="黑体" w:hint="eastAsia"/>
        </w:rPr>
        <w:t>设计</w:t>
      </w:r>
    </w:p>
    <w:p w14:paraId="4BB5C38D" w14:textId="6E718D8A" w:rsidR="009B4018" w:rsidRPr="00F3646D" w:rsidRDefault="00532013" w:rsidP="00BA3352">
      <w:pPr>
        <w:spacing w:line="360" w:lineRule="auto"/>
        <w:ind w:firstLineChars="200" w:firstLine="420"/>
        <w:jc w:val="left"/>
        <w:rPr>
          <w:rFonts w:ascii="Times New Roman" w:hAnsi="Times New Roman"/>
        </w:rPr>
      </w:pPr>
      <w:r w:rsidRPr="00F3646D">
        <w:rPr>
          <w:rFonts w:ascii="Times New Roman" w:hAnsi="Times New Roman" w:hint="eastAsia"/>
        </w:rPr>
        <w:t xml:space="preserve"> </w:t>
      </w:r>
      <w:r w:rsidRPr="00F3646D">
        <w:rPr>
          <w:rFonts w:ascii="Times New Roman" w:hAnsi="Times New Roman"/>
        </w:rPr>
        <w:t xml:space="preserve"> </w:t>
      </w:r>
      <w:r w:rsidRPr="00F3646D">
        <w:rPr>
          <w:rFonts w:ascii="Times New Roman" w:hAnsi="Times New Roman" w:hint="eastAsia"/>
        </w:rPr>
        <w:t>大量的数据人工分类所需时间成本太大，本团队在</w:t>
      </w:r>
      <w:r w:rsidRPr="00F3646D">
        <w:rPr>
          <w:rFonts w:ascii="Times New Roman" w:hAnsi="Times New Roman" w:hint="eastAsia"/>
        </w:rPr>
        <w:t>M</w:t>
      </w:r>
      <w:r w:rsidRPr="00F3646D">
        <w:rPr>
          <w:rFonts w:ascii="Times New Roman" w:hAnsi="Times New Roman"/>
        </w:rPr>
        <w:t>ATLAB</w:t>
      </w:r>
      <w:r w:rsidRPr="00F3646D">
        <w:rPr>
          <w:rFonts w:ascii="Times New Roman" w:hAnsi="Times New Roman" w:hint="eastAsia"/>
        </w:rPr>
        <w:t>中设计了一款可以一次标注</w:t>
      </w:r>
      <w:r w:rsidRPr="00F3646D">
        <w:rPr>
          <w:rFonts w:ascii="Times New Roman" w:hAnsi="Times New Roman" w:hint="eastAsia"/>
        </w:rPr>
        <w:t>10</w:t>
      </w:r>
      <w:r w:rsidRPr="00F3646D">
        <w:rPr>
          <w:rFonts w:ascii="Times New Roman" w:hAnsi="Times New Roman" w:hint="eastAsia"/>
        </w:rPr>
        <w:t>条数据的</w:t>
      </w:r>
      <w:r w:rsidRPr="00F3646D">
        <w:rPr>
          <w:rFonts w:ascii="Times New Roman" w:hAnsi="Times New Roman" w:hint="eastAsia"/>
        </w:rPr>
        <w:t>A</w:t>
      </w:r>
      <w:r w:rsidRPr="00F3646D">
        <w:rPr>
          <w:rFonts w:ascii="Times New Roman" w:hAnsi="Times New Roman"/>
        </w:rPr>
        <w:t>PP</w:t>
      </w:r>
      <w:r w:rsidRPr="00F3646D">
        <w:rPr>
          <w:rFonts w:ascii="Times New Roman" w:hAnsi="Times New Roman" w:hint="eastAsia"/>
        </w:rPr>
        <w:t>。人工对尚未处理的检测曲线进行缺陷等级分类处理，处理完后保存到数据前处理下的</w:t>
      </w:r>
      <w:r w:rsidRPr="00F3646D">
        <w:rPr>
          <w:rFonts w:ascii="Times New Roman" w:hAnsi="Times New Roman" w:hint="eastAsia"/>
        </w:rPr>
        <w:t>E</w:t>
      </w:r>
      <w:r w:rsidRPr="00F3646D">
        <w:rPr>
          <w:rFonts w:ascii="Times New Roman" w:hAnsi="Times New Roman"/>
        </w:rPr>
        <w:t>XCEL</w:t>
      </w:r>
      <w:r w:rsidRPr="00F3646D">
        <w:rPr>
          <w:rFonts w:ascii="Times New Roman" w:hAnsi="Times New Roman" w:hint="eastAsia"/>
        </w:rPr>
        <w:t>工作表中就实现了</w:t>
      </w:r>
      <w:r w:rsidR="00236A7C" w:rsidRPr="00F3646D">
        <w:rPr>
          <w:rFonts w:ascii="Times New Roman" w:hAnsi="Times New Roman" w:hint="eastAsia"/>
        </w:rPr>
        <w:t>数据类别与地址的一一对应，</w:t>
      </w:r>
      <w:r w:rsidR="00236A7C" w:rsidRPr="00F3646D">
        <w:rPr>
          <w:rFonts w:ascii="Times New Roman" w:hAnsi="Times New Roman" w:hint="eastAsia"/>
        </w:rPr>
        <w:t>a</w:t>
      </w:r>
      <w:r w:rsidR="00236A7C" w:rsidRPr="00F3646D">
        <w:rPr>
          <w:rFonts w:ascii="Times New Roman" w:hAnsi="Times New Roman"/>
        </w:rPr>
        <w:t>pp</w:t>
      </w:r>
      <w:r w:rsidR="00236A7C" w:rsidRPr="00F3646D">
        <w:rPr>
          <w:rFonts w:ascii="Times New Roman" w:hAnsi="Times New Roman" w:hint="eastAsia"/>
        </w:rPr>
        <w:t>部分实现代</w:t>
      </w:r>
      <w:r w:rsidR="00BA3352">
        <w:rPr>
          <w:rFonts w:ascii="Times New Roman" w:hAnsi="Times New Roman" w:hint="eastAsia"/>
        </w:rPr>
        <w:t>码如下：</w:t>
      </w:r>
      <w:r w:rsidR="009B4018" w:rsidRPr="00F3646D">
        <w:rPr>
          <w:rFonts w:ascii="Times New Roman" w:hAnsi="Times New Roman"/>
        </w:rPr>
        <w:t xml:space="preserve">                Data=table('Size</w:t>
      </w:r>
      <w:proofErr w:type="gramStart"/>
      <w:r w:rsidR="009B4018" w:rsidRPr="00F3646D">
        <w:rPr>
          <w:rFonts w:ascii="Times New Roman" w:hAnsi="Times New Roman"/>
        </w:rPr>
        <w:t>',[</w:t>
      </w:r>
      <w:proofErr w:type="gramEnd"/>
      <w:r w:rsidR="009B4018" w:rsidRPr="00F3646D">
        <w:rPr>
          <w:rFonts w:ascii="Times New Roman" w:hAnsi="Times New Roman"/>
        </w:rPr>
        <w:t>N,10],'VariableTypes',{'double','double','string','double','double','double','double','double','string','string'});</w:t>
      </w:r>
    </w:p>
    <w:p w14:paraId="171BCB05" w14:textId="6D8E2F15"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Data(:,2)=data(:,4); %</w:t>
      </w:r>
      <w:r w:rsidRPr="00F3646D">
        <w:rPr>
          <w:rFonts w:ascii="Times New Roman" w:hAnsi="Times New Roman" w:hint="eastAsia"/>
        </w:rPr>
        <w:t>桩长</w:t>
      </w:r>
    </w:p>
    <w:p w14:paraId="20484DA5" w14:textId="180BBCF8"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Data(:,3)=data(:,5); %</w:t>
      </w:r>
      <w:r w:rsidRPr="00F3646D">
        <w:rPr>
          <w:rFonts w:ascii="Times New Roman" w:hAnsi="Times New Roman" w:hint="eastAsia"/>
        </w:rPr>
        <w:t>水泥号</w:t>
      </w:r>
    </w:p>
    <w:p w14:paraId="10D769B8" w14:textId="0DDFC53C"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Data(:,4)=data(:,6); %</w:t>
      </w:r>
      <w:r w:rsidRPr="00F3646D">
        <w:rPr>
          <w:rFonts w:ascii="Times New Roman" w:hAnsi="Times New Roman" w:hint="eastAsia"/>
        </w:rPr>
        <w:t>时间间隔</w:t>
      </w:r>
    </w:p>
    <w:p w14:paraId="32FF62DB" w14:textId="1A4F65CE"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Data(:,9)=data(:,2); %</w:t>
      </w:r>
      <w:r w:rsidRPr="00F3646D">
        <w:rPr>
          <w:rFonts w:ascii="Times New Roman" w:hAnsi="Times New Roman" w:hint="eastAsia"/>
        </w:rPr>
        <w:t>路径</w:t>
      </w:r>
      <w:r w:rsidRPr="00F3646D">
        <w:rPr>
          <w:rFonts w:ascii="Times New Roman" w:hAnsi="Times New Roman" w:hint="eastAsia"/>
        </w:rPr>
        <w:t xml:space="preserve">           </w:t>
      </w:r>
    </w:p>
    <w:p w14:paraId="0A802914" w14:textId="294258F1"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Data(:,10)=data(:,3); %</w:t>
      </w:r>
      <w:r w:rsidRPr="00F3646D">
        <w:rPr>
          <w:rFonts w:ascii="Times New Roman" w:hAnsi="Times New Roman" w:hint="eastAsia"/>
        </w:rPr>
        <w:t>桩号</w:t>
      </w:r>
    </w:p>
    <w:p w14:paraId="71B49C9C" w14:textId="0ECC4E2B"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Data(:,11)=data(:,1); %</w:t>
      </w:r>
      <w:r w:rsidRPr="00F3646D">
        <w:rPr>
          <w:rFonts w:ascii="Times New Roman" w:hAnsi="Times New Roman" w:hint="eastAsia"/>
        </w:rPr>
        <w:t>工地</w:t>
      </w:r>
    </w:p>
    <w:p w14:paraId="437C9AD6" w14:textId="0DB4D007"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Data(:,1)=table((1:N)'); %</w:t>
      </w:r>
      <w:r w:rsidRPr="00F3646D">
        <w:rPr>
          <w:rFonts w:ascii="Times New Roman" w:hAnsi="Times New Roman" w:hint="eastAsia"/>
        </w:rPr>
        <w:t>序号</w:t>
      </w:r>
    </w:p>
    <w:p w14:paraId="391A9BD1" w14:textId="7FFA428D" w:rsidR="00E03E56" w:rsidRPr="00F3646D" w:rsidRDefault="00BA3352" w:rsidP="00BA3352">
      <w:pPr>
        <w:spacing w:line="360" w:lineRule="auto"/>
        <w:jc w:val="left"/>
        <w:rPr>
          <w:rFonts w:ascii="Times New Roman" w:hAnsi="Times New Roman"/>
        </w:rPr>
      </w:pPr>
      <w:r w:rsidRPr="00F3646D">
        <w:rPr>
          <w:rFonts w:ascii="Times New Roman" w:hAnsi="Times New Roman"/>
          <w:bCs/>
          <w:noProof/>
          <w:szCs w:val="21"/>
        </w:rPr>
        <w:lastRenderedPageBreak/>
        <w:drawing>
          <wp:anchor distT="0" distB="0" distL="114300" distR="114300" simplePos="0" relativeHeight="251636224" behindDoc="1" locked="0" layoutInCell="1" allowOverlap="1" wp14:anchorId="21A6310A" wp14:editId="7375E3C7">
            <wp:simplePos x="0" y="0"/>
            <wp:positionH relativeFrom="column">
              <wp:posOffset>-217805</wp:posOffset>
            </wp:positionH>
            <wp:positionV relativeFrom="paragraph">
              <wp:posOffset>-575310</wp:posOffset>
            </wp:positionV>
            <wp:extent cx="3416935" cy="2720340"/>
            <wp:effectExtent l="0" t="0" r="0"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16935" cy="2720340"/>
                    </a:xfrm>
                    <a:prstGeom prst="rect">
                      <a:avLst/>
                    </a:prstGeom>
                  </pic:spPr>
                </pic:pic>
              </a:graphicData>
            </a:graphic>
          </wp:anchor>
        </w:drawing>
      </w:r>
    </w:p>
    <w:p w14:paraId="4ABCD292" w14:textId="2D721C4F" w:rsidR="00E03E56" w:rsidRPr="00F3646D" w:rsidRDefault="00E03E56" w:rsidP="00F3646D">
      <w:pPr>
        <w:spacing w:line="360" w:lineRule="auto"/>
        <w:ind w:firstLineChars="200" w:firstLine="420"/>
        <w:jc w:val="left"/>
        <w:rPr>
          <w:rFonts w:ascii="Times New Roman" w:hAnsi="Times New Roman"/>
        </w:rPr>
      </w:pPr>
      <w:r w:rsidRPr="00F3646D">
        <w:rPr>
          <w:rFonts w:ascii="Times New Roman" w:hAnsi="Times New Roman" w:hint="eastAsia"/>
        </w:rPr>
        <w:t>（图</w:t>
      </w:r>
      <w:r w:rsidRPr="00F3646D">
        <w:rPr>
          <w:rFonts w:ascii="Times New Roman" w:hAnsi="Times New Roman" w:hint="eastAsia"/>
        </w:rPr>
        <w:t>2-4</w:t>
      </w:r>
      <w:r w:rsidRPr="00F3646D">
        <w:rPr>
          <w:rFonts w:ascii="Times New Roman" w:hAnsi="Times New Roman"/>
        </w:rPr>
        <w:t xml:space="preserve"> </w:t>
      </w:r>
      <w:r w:rsidRPr="00F3646D">
        <w:rPr>
          <w:rFonts w:ascii="Times New Roman" w:hAnsi="Times New Roman" w:hint="eastAsia"/>
        </w:rPr>
        <w:t>人工数据分类</w:t>
      </w:r>
      <w:r w:rsidRPr="00F3646D">
        <w:rPr>
          <w:rFonts w:ascii="Times New Roman" w:hAnsi="Times New Roman" w:hint="eastAsia"/>
        </w:rPr>
        <w:t>A</w:t>
      </w:r>
      <w:r w:rsidRPr="00F3646D">
        <w:rPr>
          <w:rFonts w:ascii="Times New Roman" w:hAnsi="Times New Roman"/>
        </w:rPr>
        <w:t>PP</w:t>
      </w:r>
      <w:r w:rsidRPr="00F3646D">
        <w:rPr>
          <w:rFonts w:ascii="Times New Roman" w:hAnsi="Times New Roman" w:hint="eastAsia"/>
        </w:rPr>
        <w:t>）</w:t>
      </w:r>
    </w:p>
    <w:p w14:paraId="2F406CAF" w14:textId="6CAE837B" w:rsidR="009B4018" w:rsidRPr="00BA3352" w:rsidRDefault="009B4018" w:rsidP="00F3646D">
      <w:pPr>
        <w:spacing w:line="360" w:lineRule="auto"/>
        <w:ind w:firstLineChars="200" w:firstLine="560"/>
        <w:jc w:val="left"/>
        <w:rPr>
          <w:rFonts w:ascii="黑体" w:eastAsia="黑体" w:hAnsi="黑体"/>
          <w:sz w:val="28"/>
          <w:szCs w:val="32"/>
        </w:rPr>
      </w:pPr>
      <w:r w:rsidRPr="00BA3352">
        <w:rPr>
          <w:rFonts w:ascii="黑体" w:eastAsia="黑体" w:hAnsi="黑体" w:hint="eastAsia"/>
          <w:sz w:val="28"/>
          <w:szCs w:val="32"/>
        </w:rPr>
        <w:t>3神经网络搭建</w:t>
      </w:r>
    </w:p>
    <w:p w14:paraId="41E5E0B3" w14:textId="2C744ACF" w:rsidR="009B4018" w:rsidRPr="00F3646D" w:rsidRDefault="009B4018" w:rsidP="00F3646D">
      <w:pPr>
        <w:spacing w:line="360" w:lineRule="auto"/>
        <w:ind w:firstLineChars="200" w:firstLine="420"/>
        <w:rPr>
          <w:rFonts w:ascii="Times New Roman" w:hAnsi="Times New Roman"/>
          <w:bCs/>
          <w:szCs w:val="21"/>
        </w:rPr>
      </w:pPr>
      <w:r w:rsidRPr="00F3646D">
        <w:rPr>
          <w:rFonts w:ascii="Times New Roman" w:hAnsi="Times New Roman" w:hint="eastAsia"/>
        </w:rPr>
        <w:t>本次模型的建立采用</w:t>
      </w:r>
      <w:r w:rsidRPr="00F3646D">
        <w:rPr>
          <w:rFonts w:ascii="Times New Roman" w:hAnsi="Times New Roman" w:hint="eastAsia"/>
        </w:rPr>
        <w:t>LSTM</w:t>
      </w:r>
      <w:r w:rsidRPr="00F3646D">
        <w:rPr>
          <w:rFonts w:ascii="Times New Roman" w:hAnsi="Times New Roman" w:hint="eastAsia"/>
        </w:rPr>
        <w:t>（长短期记忆网络）</w:t>
      </w:r>
      <w:r w:rsidRPr="00F3646D">
        <w:rPr>
          <w:rFonts w:ascii="Times New Roman" w:hAnsi="Times New Roman" w:hint="eastAsia"/>
        </w:rPr>
        <w:t>LSTM</w:t>
      </w:r>
      <w:r w:rsidRPr="00F3646D">
        <w:rPr>
          <w:rFonts w:ascii="Times New Roman" w:hAnsi="Times New Roman" w:hint="eastAsia"/>
        </w:rPr>
        <w:t>网络的核心组件是序列输入层和</w:t>
      </w:r>
      <w:r w:rsidRPr="00F3646D">
        <w:rPr>
          <w:rFonts w:ascii="Times New Roman" w:hAnsi="Times New Roman" w:hint="eastAsia"/>
        </w:rPr>
        <w:t>LSTM</w:t>
      </w:r>
      <w:r w:rsidRPr="00F3646D">
        <w:rPr>
          <w:rFonts w:ascii="Times New Roman" w:hAnsi="Times New Roman" w:hint="eastAsia"/>
        </w:rPr>
        <w:t>层。甲序列输入层的输入序列或时间序列数据到网络中。一个</w:t>
      </w:r>
      <w:r w:rsidRPr="00F3646D">
        <w:rPr>
          <w:rFonts w:ascii="Times New Roman" w:hAnsi="Times New Roman" w:hint="eastAsia"/>
        </w:rPr>
        <w:t>LSTM</w:t>
      </w:r>
      <w:proofErr w:type="gramStart"/>
      <w:r w:rsidRPr="00F3646D">
        <w:rPr>
          <w:rFonts w:ascii="Times New Roman" w:hAnsi="Times New Roman" w:hint="eastAsia"/>
        </w:rPr>
        <w:t>层学习</w:t>
      </w:r>
      <w:proofErr w:type="gramEnd"/>
      <w:r w:rsidRPr="00F3646D">
        <w:rPr>
          <w:rFonts w:ascii="Times New Roman" w:hAnsi="Times New Roman" w:hint="eastAsia"/>
        </w:rPr>
        <w:t>序列数据的时间步长之间的长期相关性。下图说明了用于分类的简单</w:t>
      </w:r>
      <w:r w:rsidRPr="00F3646D">
        <w:rPr>
          <w:rFonts w:ascii="Times New Roman" w:hAnsi="Times New Roman" w:hint="eastAsia"/>
        </w:rPr>
        <w:t>LSTM</w:t>
      </w:r>
      <w:r w:rsidRPr="00F3646D">
        <w:rPr>
          <w:rFonts w:ascii="Times New Roman" w:hAnsi="Times New Roman" w:hint="eastAsia"/>
        </w:rPr>
        <w:t>网络的体系结构。网络从序列输入层开始，然后是</w:t>
      </w:r>
      <w:r w:rsidRPr="00F3646D">
        <w:rPr>
          <w:rFonts w:ascii="Times New Roman" w:hAnsi="Times New Roman" w:hint="eastAsia"/>
        </w:rPr>
        <w:t>LSTM</w:t>
      </w:r>
      <w:r w:rsidRPr="00F3646D">
        <w:rPr>
          <w:rFonts w:ascii="Times New Roman" w:hAnsi="Times New Roman" w:hint="eastAsia"/>
        </w:rPr>
        <w:t>层。为了预测类别标签，网络以完全连接的层，</w:t>
      </w:r>
      <w:proofErr w:type="spellStart"/>
      <w:r w:rsidRPr="00F3646D">
        <w:rPr>
          <w:rFonts w:ascii="Times New Roman" w:hAnsi="Times New Roman" w:hint="eastAsia"/>
        </w:rPr>
        <w:t>softmax</w:t>
      </w:r>
      <w:proofErr w:type="spellEnd"/>
      <w:r w:rsidRPr="00F3646D">
        <w:rPr>
          <w:rFonts w:ascii="Times New Roman" w:hAnsi="Times New Roman" w:hint="eastAsia"/>
        </w:rPr>
        <w:t>层和分类输出层结束，</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网络的核心组件是序列输入层和</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层，序列输入层将序列或时序数据输入网络中。</w:t>
      </w:r>
      <w:r w:rsidR="009466CA" w:rsidRPr="009466CA">
        <w:rPr>
          <w:rFonts w:ascii="Times New Roman" w:hAnsi="Times New Roman" w:hint="eastAsia"/>
          <w:bCs/>
          <w:szCs w:val="21"/>
        </w:rPr>
        <w:t>对于分类</w:t>
      </w:r>
      <w:r w:rsidR="009466CA" w:rsidRPr="009466CA">
        <w:rPr>
          <w:rFonts w:ascii="Times New Roman" w:hAnsi="Times New Roman" w:hint="eastAsia"/>
          <w:bCs/>
          <w:szCs w:val="21"/>
        </w:rPr>
        <w:t xml:space="preserve"> </w:t>
      </w:r>
      <w:proofErr w:type="spellStart"/>
      <w:r w:rsidR="009466CA" w:rsidRPr="009466CA">
        <w:rPr>
          <w:rFonts w:ascii="Times New Roman" w:hAnsi="Times New Roman" w:hint="eastAsia"/>
          <w:bCs/>
          <w:szCs w:val="21"/>
        </w:rPr>
        <w:t>lstm</w:t>
      </w:r>
      <w:proofErr w:type="spellEnd"/>
      <w:r w:rsidR="009466CA" w:rsidRPr="009466CA">
        <w:rPr>
          <w:rFonts w:ascii="Times New Roman" w:hAnsi="Times New Roman" w:hint="eastAsia"/>
          <w:bCs/>
          <w:szCs w:val="21"/>
        </w:rPr>
        <w:t xml:space="preserve"> </w:t>
      </w:r>
      <w:r w:rsidR="009466CA" w:rsidRPr="009466CA">
        <w:rPr>
          <w:rFonts w:ascii="Times New Roman" w:hAnsi="Times New Roman" w:hint="eastAsia"/>
          <w:bCs/>
          <w:szCs w:val="21"/>
        </w:rPr>
        <w:t>网络，创建一个序列输入层、一个</w:t>
      </w:r>
      <w:r w:rsidR="009466CA" w:rsidRPr="009466CA">
        <w:rPr>
          <w:rFonts w:ascii="Times New Roman" w:hAnsi="Times New Roman" w:hint="eastAsia"/>
          <w:bCs/>
          <w:szCs w:val="21"/>
        </w:rPr>
        <w:t xml:space="preserve"> </w:t>
      </w:r>
      <w:proofErr w:type="spellStart"/>
      <w:r w:rsidR="009466CA" w:rsidRPr="009466CA">
        <w:rPr>
          <w:rFonts w:ascii="Times New Roman" w:hAnsi="Times New Roman" w:hint="eastAsia"/>
          <w:bCs/>
          <w:szCs w:val="21"/>
        </w:rPr>
        <w:t>lstm</w:t>
      </w:r>
      <w:proofErr w:type="spellEnd"/>
      <w:r w:rsidR="009466CA" w:rsidRPr="009466CA">
        <w:rPr>
          <w:rFonts w:ascii="Times New Roman" w:hAnsi="Times New Roman" w:hint="eastAsia"/>
          <w:bCs/>
          <w:szCs w:val="21"/>
        </w:rPr>
        <w:t xml:space="preserve"> </w:t>
      </w:r>
      <w:r w:rsidR="009466CA" w:rsidRPr="009466CA">
        <w:rPr>
          <w:rFonts w:ascii="Times New Roman" w:hAnsi="Times New Roman" w:hint="eastAsia"/>
          <w:bCs/>
          <w:szCs w:val="21"/>
        </w:rPr>
        <w:t>层、一个完整的连接层、一个最大软层和一个分类输出层图</w:t>
      </w:r>
      <w:r w:rsidR="009466CA" w:rsidRPr="009466CA">
        <w:rPr>
          <w:rFonts w:ascii="Times New Roman" w:hAnsi="Times New Roman" w:hint="eastAsia"/>
          <w:bCs/>
          <w:szCs w:val="21"/>
        </w:rPr>
        <w:t>(</w:t>
      </w:r>
      <w:r w:rsidR="009466CA">
        <w:rPr>
          <w:rFonts w:ascii="Times New Roman" w:hAnsi="Times New Roman"/>
          <w:bCs/>
          <w:szCs w:val="21"/>
        </w:rPr>
        <w:t>3</w:t>
      </w:r>
      <w:r w:rsidR="009466CA" w:rsidRPr="009466CA">
        <w:rPr>
          <w:rFonts w:ascii="Times New Roman" w:hAnsi="Times New Roman" w:hint="eastAsia"/>
          <w:bCs/>
          <w:szCs w:val="21"/>
        </w:rPr>
        <w:t>-</w:t>
      </w:r>
      <w:r w:rsidR="009466CA">
        <w:rPr>
          <w:rFonts w:ascii="Times New Roman" w:hAnsi="Times New Roman"/>
          <w:bCs/>
          <w:szCs w:val="21"/>
        </w:rPr>
        <w:t>1</w:t>
      </w:r>
      <w:r w:rsidR="009466CA" w:rsidRPr="009466CA">
        <w:rPr>
          <w:rFonts w:ascii="Times New Roman" w:hAnsi="Times New Roman" w:hint="eastAsia"/>
          <w:bCs/>
          <w:szCs w:val="21"/>
        </w:rPr>
        <w:t>)</w:t>
      </w:r>
      <w:r w:rsidR="009466CA" w:rsidRPr="009466CA">
        <w:rPr>
          <w:rFonts w:ascii="Times New Roman" w:hAnsi="Times New Roman" w:hint="eastAsia"/>
          <w:bCs/>
          <w:szCs w:val="21"/>
        </w:rPr>
        <w:t>。</w:t>
      </w:r>
    </w:p>
    <w:p w14:paraId="70B8D5EE" w14:textId="2AEA1A81" w:rsidR="009B4018" w:rsidRPr="009466CA" w:rsidRDefault="009B4018" w:rsidP="00F3646D">
      <w:pPr>
        <w:spacing w:line="360" w:lineRule="auto"/>
        <w:ind w:firstLineChars="200" w:firstLine="420"/>
        <w:jc w:val="left"/>
        <w:rPr>
          <w:rFonts w:ascii="Times New Roman" w:hAnsi="Times New Roman"/>
        </w:rPr>
      </w:pPr>
    </w:p>
    <w:p w14:paraId="66DCACB4" w14:textId="77777777" w:rsidR="009B4018" w:rsidRPr="00F3646D" w:rsidRDefault="009B4018" w:rsidP="00F3646D">
      <w:pPr>
        <w:spacing w:line="360" w:lineRule="auto"/>
        <w:ind w:firstLineChars="200" w:firstLine="420"/>
        <w:rPr>
          <w:rFonts w:ascii="Times New Roman" w:hAnsi="Times New Roman"/>
          <w:bCs/>
          <w:szCs w:val="21"/>
        </w:rPr>
      </w:pPr>
      <w:r w:rsidRPr="00F3646D">
        <w:rPr>
          <w:rFonts w:ascii="Times New Roman" w:hAnsi="Times New Roman"/>
        </w:rPr>
        <w:t xml:space="preserve">       </w:t>
      </w:r>
      <w:r w:rsidRPr="00F3646D">
        <w:rPr>
          <w:rFonts w:ascii="Times New Roman" w:hAnsi="Times New Roman"/>
          <w:bCs/>
          <w:noProof/>
          <w:szCs w:val="21"/>
        </w:rPr>
        <mc:AlternateContent>
          <mc:Choice Requires="wps">
            <w:drawing>
              <wp:anchor distT="0" distB="0" distL="114300" distR="114300" simplePos="0" relativeHeight="251642368" behindDoc="0" locked="0" layoutInCell="1" allowOverlap="1" wp14:anchorId="3B87594D" wp14:editId="5921930F">
                <wp:simplePos x="0" y="0"/>
                <wp:positionH relativeFrom="column">
                  <wp:posOffset>2476908</wp:posOffset>
                </wp:positionH>
                <wp:positionV relativeFrom="paragraph">
                  <wp:posOffset>174682</wp:posOffset>
                </wp:positionV>
                <wp:extent cx="802016" cy="480187"/>
                <wp:effectExtent l="0" t="0" r="17145" b="15240"/>
                <wp:wrapNone/>
                <wp:docPr id="25" name="文本框 25"/>
                <wp:cNvGraphicFramePr/>
                <a:graphic xmlns:a="http://schemas.openxmlformats.org/drawingml/2006/main">
                  <a:graphicData uri="http://schemas.microsoft.com/office/word/2010/wordprocessingShape">
                    <wps:wsp>
                      <wps:cNvSpPr txBox="1"/>
                      <wps:spPr>
                        <a:xfrm>
                          <a:off x="0" y="0"/>
                          <a:ext cx="802016" cy="480187"/>
                        </a:xfrm>
                        <a:prstGeom prst="rect">
                          <a:avLst/>
                        </a:prstGeom>
                        <a:ln/>
                      </wps:spPr>
                      <wps:style>
                        <a:lnRef idx="2">
                          <a:schemeClr val="dk1"/>
                        </a:lnRef>
                        <a:fillRef idx="1">
                          <a:schemeClr val="lt1"/>
                        </a:fillRef>
                        <a:effectRef idx="0">
                          <a:schemeClr val="dk1"/>
                        </a:effectRef>
                        <a:fontRef idx="minor">
                          <a:schemeClr val="dk1"/>
                        </a:fontRef>
                      </wps:style>
                      <wps:txbx>
                        <w:txbxContent>
                          <w:p w14:paraId="7419582F" w14:textId="77777777" w:rsidR="00AD6D73" w:rsidRDefault="00AD6D73" w:rsidP="009B4018">
                            <w:pPr>
                              <w:ind w:firstLineChars="100" w:firstLine="210"/>
                            </w:pPr>
                            <w:r>
                              <w:t>Fully</w:t>
                            </w:r>
                          </w:p>
                          <w:p w14:paraId="0B59017B" w14:textId="77777777" w:rsidR="00AD6D73" w:rsidRPr="00E90895" w:rsidRDefault="00AD6D73" w:rsidP="009B4018">
                            <w:r>
                              <w:rPr>
                                <w:rFonts w:hint="eastAsia"/>
                              </w:rPr>
                              <w:t>C</w:t>
                            </w:r>
                            <w:r>
                              <w:t>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7594D" id="_x0000_t202" coordsize="21600,21600" o:spt="202" path="m,l,21600r21600,l21600,xe">
                <v:stroke joinstyle="miter"/>
                <v:path gradientshapeok="t" o:connecttype="rect"/>
              </v:shapetype>
              <v:shape id="文本框 25" o:spid="_x0000_s1026" type="#_x0000_t202" style="position:absolute;left:0;text-align:left;margin-left:195.05pt;margin-top:13.75pt;width:63.15pt;height:37.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" fillcolor="white [3201]" strokecolor="black [3200]" strokeweight="2pt">
                <v:textbox>
                  <w:txbxContent>
                    <w:p w14:paraId="7419582F" w14:textId="77777777" w:rsidR="00AD6D73" w:rsidRDefault="00AD6D73" w:rsidP="009B4018">
                      <w:pPr>
                        <w:ind w:firstLineChars="100" w:firstLine="210"/>
                      </w:pPr>
                      <w:r>
                        <w:t>Fully</w:t>
                      </w:r>
                    </w:p>
                    <w:p w14:paraId="0B59017B" w14:textId="77777777" w:rsidR="00AD6D73" w:rsidRPr="00E90895" w:rsidRDefault="00AD6D73" w:rsidP="009B4018">
                      <w:r>
                        <w:rPr>
                          <w:rFonts w:hint="eastAsia"/>
                        </w:rPr>
                        <w:t>C</w:t>
                      </w:r>
                      <w:r>
                        <w:t>onnected</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40320" behindDoc="0" locked="0" layoutInCell="1" allowOverlap="1" wp14:anchorId="231590D7" wp14:editId="78138C46">
                <wp:simplePos x="0" y="0"/>
                <wp:positionH relativeFrom="column">
                  <wp:posOffset>1174001</wp:posOffset>
                </wp:positionH>
                <wp:positionV relativeFrom="paragraph">
                  <wp:posOffset>179155</wp:posOffset>
                </wp:positionV>
                <wp:extent cx="802005" cy="480060"/>
                <wp:effectExtent l="0" t="0" r="17145" b="15240"/>
                <wp:wrapNone/>
                <wp:docPr id="24" name="文本框 24"/>
                <wp:cNvGraphicFramePr/>
                <a:graphic xmlns:a="http://schemas.openxmlformats.org/drawingml/2006/main">
                  <a:graphicData uri="http://schemas.microsoft.com/office/word/2010/wordprocessingShape">
                    <wps:wsp>
                      <wps:cNvSpPr txBox="1"/>
                      <wps:spPr>
                        <a:xfrm>
                          <a:off x="0" y="0"/>
                          <a:ext cx="802005" cy="480060"/>
                        </a:xfrm>
                        <a:prstGeom prst="rect">
                          <a:avLst/>
                        </a:prstGeom>
                        <a:ln/>
                      </wps:spPr>
                      <wps:style>
                        <a:lnRef idx="2">
                          <a:schemeClr val="dk1"/>
                        </a:lnRef>
                        <a:fillRef idx="1">
                          <a:schemeClr val="lt1"/>
                        </a:fillRef>
                        <a:effectRef idx="0">
                          <a:schemeClr val="dk1"/>
                        </a:effectRef>
                        <a:fontRef idx="minor">
                          <a:schemeClr val="dk1"/>
                        </a:fontRef>
                      </wps:style>
                      <wps:txbx>
                        <w:txbxContent>
                          <w:p w14:paraId="74857D1D" w14:textId="77777777" w:rsidR="00AD6D73" w:rsidRPr="00E90895" w:rsidRDefault="00AD6D73" w:rsidP="009B4018">
                            <w:pPr>
                              <w:jc w:val="center"/>
                            </w:pPr>
                            <w: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90D7" id="文本框 24" o:spid="_x0000_s1027" type="#_x0000_t202" style="position:absolute;left:0;text-align:left;margin-left:92.45pt;margin-top:14.1pt;width:63.15pt;height:37.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" fillcolor="white [3201]" strokecolor="black [3200]" strokeweight="2pt">
                <v:textbox>
                  <w:txbxContent>
                    <w:p w14:paraId="74857D1D" w14:textId="77777777" w:rsidR="00AD6D73" w:rsidRPr="00E90895" w:rsidRDefault="00AD6D73" w:rsidP="009B4018">
                      <w:pPr>
                        <w:jc w:val="center"/>
                      </w:pPr>
                      <w:r>
                        <w:t>LSTM</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46464" behindDoc="0" locked="0" layoutInCell="1" allowOverlap="1" wp14:anchorId="0E82FE8F" wp14:editId="20F953DD">
                <wp:simplePos x="0" y="0"/>
                <wp:positionH relativeFrom="column">
                  <wp:posOffset>5052060</wp:posOffset>
                </wp:positionH>
                <wp:positionV relativeFrom="paragraph">
                  <wp:posOffset>181032</wp:posOffset>
                </wp:positionV>
                <wp:extent cx="985917" cy="480187"/>
                <wp:effectExtent l="0" t="0" r="24130" b="15240"/>
                <wp:wrapNone/>
                <wp:docPr id="27" name="文本框 27"/>
                <wp:cNvGraphicFramePr/>
                <a:graphic xmlns:a="http://schemas.openxmlformats.org/drawingml/2006/main">
                  <a:graphicData uri="http://schemas.microsoft.com/office/word/2010/wordprocessingShape">
                    <wps:wsp>
                      <wps:cNvSpPr txBox="1"/>
                      <wps:spPr>
                        <a:xfrm>
                          <a:off x="0" y="0"/>
                          <a:ext cx="985917" cy="480187"/>
                        </a:xfrm>
                        <a:prstGeom prst="rect">
                          <a:avLst/>
                        </a:prstGeom>
                        <a:ln/>
                      </wps:spPr>
                      <wps:style>
                        <a:lnRef idx="2">
                          <a:schemeClr val="dk1"/>
                        </a:lnRef>
                        <a:fillRef idx="1">
                          <a:schemeClr val="lt1"/>
                        </a:fillRef>
                        <a:effectRef idx="0">
                          <a:schemeClr val="dk1"/>
                        </a:effectRef>
                        <a:fontRef idx="minor">
                          <a:schemeClr val="dk1"/>
                        </a:fontRef>
                      </wps:style>
                      <wps:txbx>
                        <w:txbxContent>
                          <w:p w14:paraId="4CEF6BD3" w14:textId="77777777" w:rsidR="00AD6D73" w:rsidRPr="00E90895" w:rsidRDefault="00AD6D73" w:rsidP="009B4018">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FE8F" id="文本框 27" o:spid="_x0000_s1028" type="#_x0000_t202" style="position:absolute;left:0;text-align:left;margin-left:397.8pt;margin-top:14.25pt;width:77.65pt;height:37.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" fillcolor="white [3201]" strokecolor="black [3200]" strokeweight="2pt">
                <v:textbox>
                  <w:txbxContent>
                    <w:p w14:paraId="4CEF6BD3" w14:textId="77777777" w:rsidR="00AD6D73" w:rsidRPr="00E90895" w:rsidRDefault="00AD6D73" w:rsidP="009B4018">
                      <w:r>
                        <w:t>Classification</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44416" behindDoc="0" locked="0" layoutInCell="1" allowOverlap="1" wp14:anchorId="26B9B063" wp14:editId="181317A2">
                <wp:simplePos x="0" y="0"/>
                <wp:positionH relativeFrom="column">
                  <wp:posOffset>3821810</wp:posOffset>
                </wp:positionH>
                <wp:positionV relativeFrom="paragraph">
                  <wp:posOffset>177165</wp:posOffset>
                </wp:positionV>
                <wp:extent cx="802005" cy="474952"/>
                <wp:effectExtent l="0" t="0" r="17145" b="20955"/>
                <wp:wrapNone/>
                <wp:docPr id="26" name="文本框 26"/>
                <wp:cNvGraphicFramePr/>
                <a:graphic xmlns:a="http://schemas.openxmlformats.org/drawingml/2006/main">
                  <a:graphicData uri="http://schemas.microsoft.com/office/word/2010/wordprocessingShape">
                    <wps:wsp>
                      <wps:cNvSpPr txBox="1"/>
                      <wps:spPr>
                        <a:xfrm>
                          <a:off x="0" y="0"/>
                          <a:ext cx="802005" cy="474952"/>
                        </a:xfrm>
                        <a:prstGeom prst="rect">
                          <a:avLst/>
                        </a:prstGeom>
                        <a:ln/>
                      </wps:spPr>
                      <wps:style>
                        <a:lnRef idx="2">
                          <a:schemeClr val="dk1"/>
                        </a:lnRef>
                        <a:fillRef idx="1">
                          <a:schemeClr val="lt1"/>
                        </a:fillRef>
                        <a:effectRef idx="0">
                          <a:schemeClr val="dk1"/>
                        </a:effectRef>
                        <a:fontRef idx="minor">
                          <a:schemeClr val="dk1"/>
                        </a:fontRef>
                      </wps:style>
                      <wps:txbx>
                        <w:txbxContent>
                          <w:p w14:paraId="156453AE" w14:textId="77777777" w:rsidR="00AD6D73" w:rsidRPr="00E90895" w:rsidRDefault="00AD6D73" w:rsidP="009B4018">
                            <w:pPr>
                              <w:jc w:val="center"/>
                            </w:pPr>
                            <w:r>
                              <w:t>Softmax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9B063" id="文本框 26" o:spid="_x0000_s1029" type="#_x0000_t202" style="position:absolute;left:0;text-align:left;margin-left:300.95pt;margin-top:13.95pt;width:63.15pt;height:37.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" fillcolor="white [3201]" strokecolor="black [3200]" strokeweight="2pt">
                <v:textbox>
                  <w:txbxContent>
                    <w:p w14:paraId="156453AE" w14:textId="77777777" w:rsidR="00AD6D73" w:rsidRPr="00E90895" w:rsidRDefault="00AD6D73" w:rsidP="009B4018">
                      <w:pPr>
                        <w:jc w:val="center"/>
                      </w:pPr>
                      <w:r>
                        <w:t>Softmax</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38272" behindDoc="0" locked="0" layoutInCell="1" allowOverlap="1" wp14:anchorId="5E097DDA" wp14:editId="2F7E6D3B">
                <wp:simplePos x="0" y="0"/>
                <wp:positionH relativeFrom="column">
                  <wp:posOffset>-177718</wp:posOffset>
                </wp:positionH>
                <wp:positionV relativeFrom="paragraph">
                  <wp:posOffset>181496</wp:posOffset>
                </wp:positionV>
                <wp:extent cx="802016" cy="480187"/>
                <wp:effectExtent l="0" t="0" r="17145" b="15240"/>
                <wp:wrapNone/>
                <wp:docPr id="21" name="文本框 21"/>
                <wp:cNvGraphicFramePr/>
                <a:graphic xmlns:a="http://schemas.openxmlformats.org/drawingml/2006/main">
                  <a:graphicData uri="http://schemas.microsoft.com/office/word/2010/wordprocessingShape">
                    <wps:wsp>
                      <wps:cNvSpPr txBox="1"/>
                      <wps:spPr>
                        <a:xfrm>
                          <a:off x="0" y="0"/>
                          <a:ext cx="802016" cy="480187"/>
                        </a:xfrm>
                        <a:prstGeom prst="rect">
                          <a:avLst/>
                        </a:prstGeom>
                        <a:ln/>
                      </wps:spPr>
                      <wps:style>
                        <a:lnRef idx="2">
                          <a:schemeClr val="dk1"/>
                        </a:lnRef>
                        <a:fillRef idx="1">
                          <a:schemeClr val="lt1"/>
                        </a:fillRef>
                        <a:effectRef idx="0">
                          <a:schemeClr val="dk1"/>
                        </a:effectRef>
                        <a:fontRef idx="minor">
                          <a:schemeClr val="dk1"/>
                        </a:fontRef>
                      </wps:style>
                      <wps:txbx>
                        <w:txbxContent>
                          <w:p w14:paraId="02403B0A" w14:textId="77777777" w:rsidR="00AD6D73" w:rsidRDefault="00AD6D73" w:rsidP="009B4018">
                            <w:r>
                              <w:rPr>
                                <w:rFonts w:hint="eastAsia"/>
                              </w:rPr>
                              <w:t>S</w:t>
                            </w:r>
                            <w:r>
                              <w:t>equence Input</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2"/>
                              <w:gridCol w:w="3274"/>
                              <w:gridCol w:w="4944"/>
                            </w:tblGrid>
                            <w:tr w:rsidR="00AD6D73" w14:paraId="07BE8820" w14:textId="77777777" w:rsidTr="00AD6D73">
                              <w:trPr>
                                <w:trHeight w:val="434"/>
                              </w:trPr>
                              <w:tc>
                                <w:tcPr>
                                  <w:tcW w:w="1422" w:type="dxa"/>
                                </w:tcPr>
                                <w:p w14:paraId="752593F2" w14:textId="77777777" w:rsidR="00AD6D73" w:rsidRDefault="00AD6D73" w:rsidP="00AD6D73">
                                  <w:pPr>
                                    <w:spacing w:line="300" w:lineRule="auto"/>
                                    <w:ind w:firstLineChars="100" w:firstLine="210"/>
                                    <w:rPr>
                                      <w:rFonts w:ascii="宋体" w:hAnsi="宋体"/>
                                    </w:rPr>
                                  </w:pPr>
                                  <w:r>
                                    <w:rPr>
                                      <w:rFonts w:ascii="宋体" w:hAnsi="宋体" w:hint="eastAsia"/>
                                    </w:rPr>
                                    <w:t>类别</w:t>
                                  </w:r>
                                </w:p>
                              </w:tc>
                              <w:tc>
                                <w:tcPr>
                                  <w:tcW w:w="3274" w:type="dxa"/>
                                </w:tcPr>
                                <w:p w14:paraId="3DA9964A" w14:textId="77777777" w:rsidR="00AD6D73" w:rsidRDefault="00AD6D73" w:rsidP="00AD6D73">
                                  <w:pPr>
                                    <w:spacing w:line="300" w:lineRule="auto"/>
                                    <w:ind w:left="149" w:firstLineChars="200" w:firstLine="420"/>
                                    <w:rPr>
                                      <w:rFonts w:ascii="宋体" w:hAnsi="宋体"/>
                                    </w:rPr>
                                  </w:pPr>
                                  <w:r>
                                    <w:rPr>
                                      <w:rFonts w:ascii="宋体" w:hAnsi="宋体" w:hint="eastAsia"/>
                                    </w:rPr>
                                    <w:t>时域信号特征</w:t>
                                  </w:r>
                                </w:p>
                              </w:tc>
                              <w:tc>
                                <w:tcPr>
                                  <w:tcW w:w="4944" w:type="dxa"/>
                                </w:tcPr>
                                <w:p w14:paraId="2DF76A87" w14:textId="77777777" w:rsidR="00AD6D73" w:rsidRDefault="00AD6D73" w:rsidP="00AD6D73">
                                  <w:pPr>
                                    <w:spacing w:line="300" w:lineRule="auto"/>
                                    <w:ind w:left="1224"/>
                                    <w:rPr>
                                      <w:rFonts w:ascii="宋体" w:hAnsi="宋体"/>
                                    </w:rPr>
                                  </w:pPr>
                                  <w:r>
                                    <w:rPr>
                                      <w:rFonts w:ascii="宋体" w:hAnsi="宋体" w:hint="eastAsia"/>
                                    </w:rPr>
                                    <w:t>幅频信号特征</w:t>
                                  </w:r>
                                </w:p>
                              </w:tc>
                            </w:tr>
                            <w:tr w:rsidR="00AD6D73" w14:paraId="0C7985E4" w14:textId="77777777" w:rsidTr="00AD6D73">
                              <w:trPr>
                                <w:trHeight w:val="652"/>
                              </w:trPr>
                              <w:tc>
                                <w:tcPr>
                                  <w:tcW w:w="1422" w:type="dxa"/>
                                  <w:vAlign w:val="center"/>
                                </w:tcPr>
                                <w:p w14:paraId="3378E740" w14:textId="77777777" w:rsidR="00AD6D73" w:rsidRDefault="00AD6D73" w:rsidP="00AD6D73">
                                  <w:pPr>
                                    <w:spacing w:line="300" w:lineRule="auto"/>
                                    <w:ind w:firstLineChars="200" w:firstLine="420"/>
                                    <w:jc w:val="center"/>
                                    <w:rPr>
                                      <w:rFonts w:ascii="宋体" w:hAnsi="宋体"/>
                                    </w:rPr>
                                  </w:pPr>
                                  <w:r>
                                    <w:rPr>
                                      <w:rFonts w:ascii="宋体" w:hAnsi="宋体" w:hint="eastAsia"/>
                                    </w:rPr>
                                    <w:t>1类</w:t>
                                  </w:r>
                                </w:p>
                              </w:tc>
                              <w:tc>
                                <w:tcPr>
                                  <w:tcW w:w="3274" w:type="dxa"/>
                                </w:tcPr>
                                <w:p w14:paraId="404C61DC" w14:textId="77777777" w:rsidR="00AD6D73" w:rsidRDefault="00AD6D73" w:rsidP="00AD6D73">
                                  <w:pPr>
                                    <w:widowControl/>
                                    <w:jc w:val="left"/>
                                    <w:rPr>
                                      <w:rFonts w:ascii="宋体" w:hAnsi="宋体"/>
                                    </w:rPr>
                                  </w:pPr>
                                  <w:r>
                                    <w:rPr>
                                      <w:rFonts w:ascii="宋体" w:hAnsi="宋体" w:hint="eastAsia"/>
                                    </w:rPr>
                                    <w:t>2</w:t>
                                  </w:r>
                                  <w:r>
                                    <w:rPr>
                                      <w:rFonts w:ascii="宋体" w:hAnsi="宋体"/>
                                    </w:rPr>
                                    <w:t>L</w:t>
                                  </w:r>
                                  <w:r>
                                    <w:rPr>
                                      <w:rFonts w:ascii="宋体" w:hAnsi="宋体" w:hint="eastAsia"/>
                                    </w:rPr>
                                    <w:t>/</w:t>
                                  </w:r>
                                  <w:r>
                                    <w:rPr>
                                      <w:rFonts w:ascii="宋体" w:hAnsi="宋体"/>
                                    </w:rPr>
                                    <w:t>C</w:t>
                                  </w:r>
                                  <w:r>
                                    <w:rPr>
                                      <w:rFonts w:ascii="宋体" w:hAnsi="宋体" w:hint="eastAsia"/>
                                    </w:rPr>
                                    <w:t>无缺陷反射波，有桩底反射波</w:t>
                                  </w:r>
                                </w:p>
                                <w:p w14:paraId="4D530612" w14:textId="77777777" w:rsidR="00AD6D73" w:rsidRPr="00E01103" w:rsidRDefault="00AD6D73" w:rsidP="00AD6D73">
                                  <w:pPr>
                                    <w:widowControl/>
                                    <w:jc w:val="left"/>
                                    <w:rPr>
                                      <w:rFonts w:ascii="宋体" w:hAnsi="宋体"/>
                                    </w:rPr>
                                  </w:pPr>
                                  <w:r>
                                    <w:rPr>
                                      <w:rFonts w:ascii="宋体" w:hAnsi="宋体" w:hint="eastAsia"/>
                                    </w:rPr>
                                    <w:t xml:space="preserve"> </w:t>
                                  </w:r>
                                  <w:r>
                                    <w:rPr>
                                      <w:rFonts w:ascii="宋体" w:hAnsi="宋体"/>
                                    </w:rPr>
                                    <w:t xml:space="preserve">                                  </w:t>
                                  </w:r>
                                </w:p>
                              </w:tc>
                              <w:tc>
                                <w:tcPr>
                                  <w:tcW w:w="4944" w:type="dxa"/>
                                </w:tcPr>
                                <w:p w14:paraId="051CAF84" w14:textId="77777777" w:rsidR="00AD6D73" w:rsidRDefault="00AD6D73" w:rsidP="00AD6D73">
                                  <w:pPr>
                                    <w:widowControl/>
                                    <w:ind w:left="318"/>
                                    <w:jc w:val="left"/>
                                    <w:rPr>
                                      <w:rFonts w:ascii="宋体" w:hAnsi="宋体"/>
                                    </w:rPr>
                                  </w:pPr>
                                  <w:r>
                                    <w:rPr>
                                      <w:rFonts w:ascii="宋体" w:hAnsi="宋体" w:hint="eastAsia"/>
                                    </w:rPr>
                                    <w:t>桩底协振峰排列基本等距相邻频差F=C/</w:t>
                                  </w:r>
                                  <w:r>
                                    <w:rPr>
                                      <w:rFonts w:ascii="宋体" w:hAnsi="宋体"/>
                                    </w:rPr>
                                    <w:t>2L</w:t>
                                  </w:r>
                                </w:p>
                                <w:p w14:paraId="38861FAA" w14:textId="77777777" w:rsidR="00AD6D73" w:rsidRDefault="00AD6D73" w:rsidP="00AD6D73">
                                  <w:pPr>
                                    <w:spacing w:line="300" w:lineRule="auto"/>
                                    <w:rPr>
                                      <w:rFonts w:ascii="宋体" w:hAnsi="宋体"/>
                                    </w:rPr>
                                  </w:pPr>
                                </w:p>
                              </w:tc>
                            </w:tr>
                            <w:tr w:rsidR="00AD6D73" w14:paraId="3A0FE792" w14:textId="77777777" w:rsidTr="00AD6D73">
                              <w:trPr>
                                <w:trHeight w:val="1142"/>
                              </w:trPr>
                              <w:tc>
                                <w:tcPr>
                                  <w:tcW w:w="1422" w:type="dxa"/>
                                  <w:vAlign w:val="center"/>
                                </w:tcPr>
                                <w:p w14:paraId="2D123A18" w14:textId="77777777" w:rsidR="00AD6D73" w:rsidRDefault="00AD6D73" w:rsidP="00AD6D73">
                                  <w:pPr>
                                    <w:spacing w:line="300" w:lineRule="auto"/>
                                    <w:ind w:firstLineChars="200" w:firstLine="420"/>
                                    <w:jc w:val="center"/>
                                    <w:rPr>
                                      <w:rFonts w:ascii="宋体" w:hAnsi="宋体"/>
                                    </w:rPr>
                                  </w:pPr>
                                </w:p>
                                <w:p w14:paraId="2F4B8263" w14:textId="77777777" w:rsidR="00AD6D73" w:rsidRDefault="00AD6D73" w:rsidP="00AD6D73">
                                  <w:pPr>
                                    <w:spacing w:line="300" w:lineRule="auto"/>
                                    <w:ind w:firstLineChars="200" w:firstLine="420"/>
                                    <w:jc w:val="center"/>
                                    <w:rPr>
                                      <w:rFonts w:ascii="宋体" w:hAnsi="宋体"/>
                                    </w:rPr>
                                  </w:pPr>
                                  <w:r>
                                    <w:rPr>
                                      <w:rFonts w:ascii="宋体" w:hAnsi="宋体" w:hint="eastAsia"/>
                                    </w:rPr>
                                    <w:t>2类</w:t>
                                  </w:r>
                                </w:p>
                                <w:p w14:paraId="7ED5D75E" w14:textId="77777777" w:rsidR="00AD6D73" w:rsidRDefault="00AD6D73" w:rsidP="00AD6D73">
                                  <w:pPr>
                                    <w:spacing w:line="300" w:lineRule="auto"/>
                                    <w:ind w:firstLineChars="200" w:firstLine="420"/>
                                    <w:jc w:val="center"/>
                                    <w:rPr>
                                      <w:rFonts w:ascii="宋体" w:hAnsi="宋体"/>
                                    </w:rPr>
                                  </w:pPr>
                                </w:p>
                              </w:tc>
                              <w:tc>
                                <w:tcPr>
                                  <w:tcW w:w="3274" w:type="dxa"/>
                                </w:tcPr>
                                <w:p w14:paraId="6CB43552" w14:textId="77777777" w:rsidR="00AD6D73" w:rsidRDefault="00AD6D73" w:rsidP="00AD6D73">
                                  <w:pPr>
                                    <w:spacing w:line="300" w:lineRule="auto"/>
                                    <w:ind w:left="3990" w:hangingChars="1900" w:hanging="3990"/>
                                    <w:rPr>
                                      <w:rFonts w:ascii="宋体" w:hAnsi="宋体"/>
                                    </w:rPr>
                                  </w:pPr>
                                  <w:r>
                                    <w:rPr>
                                      <w:rFonts w:ascii="宋体" w:hAnsi="宋体" w:hint="eastAsia"/>
                                    </w:rPr>
                                    <w:t>2L/C时刻前出现轻微缺陷反射波</w:t>
                                  </w:r>
                                </w:p>
                                <w:p w14:paraId="586E7483" w14:textId="77777777" w:rsidR="00AD6D73" w:rsidRDefault="00AD6D73" w:rsidP="00AD6D73">
                                  <w:pPr>
                                    <w:spacing w:line="300" w:lineRule="auto"/>
                                    <w:ind w:left="3990" w:hangingChars="1900" w:hanging="3990"/>
                                    <w:rPr>
                                      <w:rFonts w:ascii="宋体" w:hAnsi="宋体"/>
                                    </w:rPr>
                                  </w:pPr>
                                  <w:r>
                                    <w:rPr>
                                      <w:rFonts w:ascii="宋体" w:hAnsi="宋体" w:hint="eastAsia"/>
                                    </w:rPr>
                                    <w:t>，有桩底反射波</w:t>
                                  </w:r>
                                </w:p>
                              </w:tc>
                              <w:tc>
                                <w:tcPr>
                                  <w:tcW w:w="4944" w:type="dxa"/>
                                </w:tcPr>
                                <w:p w14:paraId="2078AAD2" w14:textId="77777777" w:rsidR="00AD6D73" w:rsidRDefault="00AD6D73" w:rsidP="00AD6D73">
                                  <w:pPr>
                                    <w:spacing w:line="300" w:lineRule="auto"/>
                                    <w:rPr>
                                      <w:rFonts w:ascii="宋体" w:hAnsi="宋体"/>
                                    </w:rPr>
                                  </w:pPr>
                                  <w:r>
                                    <w:rPr>
                                      <w:rFonts w:ascii="宋体" w:hAnsi="宋体" w:hint="eastAsia"/>
                                    </w:rPr>
                                    <w:t>桩底协振峰排列基本等间距，轻微缺陷产生的</w:t>
                                  </w:r>
                                </w:p>
                                <w:p w14:paraId="503DFCF9" w14:textId="77777777" w:rsidR="00AD6D73" w:rsidRDefault="00AD6D73" w:rsidP="00AD6D73">
                                  <w:pPr>
                                    <w:spacing w:line="300" w:lineRule="auto"/>
                                    <w:rPr>
                                      <w:rFonts w:ascii="宋体" w:hAnsi="宋体"/>
                                    </w:rPr>
                                  </w:pPr>
                                  <w:r>
                                    <w:rPr>
                                      <w:rFonts w:ascii="宋体" w:hAnsi="宋体" w:hint="eastAsia"/>
                                    </w:rPr>
                                    <w:t>协振峰与桩底协振峰之间的频差F</w:t>
                                  </w:r>
                                  <w:r>
                                    <w:rPr>
                                      <w:rFonts w:ascii="宋体" w:hAnsi="宋体"/>
                                    </w:rPr>
                                    <w:t>&gt;C/2L.</w:t>
                                  </w:r>
                                </w:p>
                                <w:p w14:paraId="751ECF9E" w14:textId="77777777" w:rsidR="00AD6D73" w:rsidRDefault="00AD6D73" w:rsidP="00AD6D73">
                                  <w:pPr>
                                    <w:spacing w:line="300" w:lineRule="auto"/>
                                    <w:ind w:left="3990" w:hangingChars="1900" w:hanging="3990"/>
                                    <w:rPr>
                                      <w:rFonts w:ascii="宋体" w:hAnsi="宋体"/>
                                    </w:rPr>
                                  </w:pPr>
                                </w:p>
                              </w:tc>
                            </w:tr>
                            <w:tr w:rsidR="00AD6D73" w14:paraId="699C1177" w14:textId="77777777" w:rsidTr="00AD6D73">
                              <w:trPr>
                                <w:trHeight w:val="603"/>
                              </w:trPr>
                              <w:tc>
                                <w:tcPr>
                                  <w:tcW w:w="1422" w:type="dxa"/>
                                  <w:vAlign w:val="center"/>
                                </w:tcPr>
                                <w:p w14:paraId="0F339998" w14:textId="77777777" w:rsidR="00AD6D73" w:rsidRDefault="00AD6D73" w:rsidP="00AD6D73">
                                  <w:pPr>
                                    <w:spacing w:line="300" w:lineRule="auto"/>
                                    <w:ind w:firstLineChars="200" w:firstLine="420"/>
                                    <w:jc w:val="center"/>
                                    <w:rPr>
                                      <w:rFonts w:ascii="宋体" w:hAnsi="宋体"/>
                                    </w:rPr>
                                  </w:pPr>
                                  <w:r>
                                    <w:rPr>
                                      <w:rFonts w:ascii="宋体" w:hAnsi="宋体" w:hint="eastAsia"/>
                                    </w:rPr>
                                    <w:t>3类</w:t>
                                  </w:r>
                                </w:p>
                              </w:tc>
                              <w:tc>
                                <w:tcPr>
                                  <w:tcW w:w="8218" w:type="dxa"/>
                                  <w:gridSpan w:val="2"/>
                                </w:tcPr>
                                <w:p w14:paraId="49980F9F" w14:textId="77777777" w:rsidR="00AD6D73" w:rsidRDefault="00AD6D73" w:rsidP="00AD6D73">
                                  <w:pPr>
                                    <w:spacing w:line="300" w:lineRule="auto"/>
                                    <w:rPr>
                                      <w:rFonts w:ascii="宋体" w:hAnsi="宋体"/>
                                    </w:rPr>
                                  </w:pPr>
                                  <w:r>
                                    <w:rPr>
                                      <w:rFonts w:ascii="宋体" w:hAnsi="宋体" w:hint="eastAsia"/>
                                    </w:rPr>
                                    <w:t>有明显缺陷反射波，其他特征介于2类—4类之间</w:t>
                                  </w:r>
                                </w:p>
                              </w:tc>
                            </w:tr>
                            <w:tr w:rsidR="00AD6D73" w14:paraId="6E6FEDA5" w14:textId="77777777" w:rsidTr="00AD6D73">
                              <w:trPr>
                                <w:trHeight w:val="2445"/>
                              </w:trPr>
                              <w:tc>
                                <w:tcPr>
                                  <w:tcW w:w="1422" w:type="dxa"/>
                                  <w:vAlign w:val="center"/>
                                </w:tcPr>
                                <w:p w14:paraId="2356DFBE" w14:textId="77777777" w:rsidR="00AD6D73" w:rsidRDefault="00AD6D73" w:rsidP="00AD6D73">
                                  <w:pPr>
                                    <w:spacing w:line="300" w:lineRule="auto"/>
                                    <w:ind w:firstLineChars="200" w:firstLine="420"/>
                                    <w:jc w:val="center"/>
                                    <w:rPr>
                                      <w:rFonts w:ascii="宋体" w:hAnsi="宋体"/>
                                    </w:rPr>
                                  </w:pPr>
                                </w:p>
                                <w:p w14:paraId="56D249DF" w14:textId="77777777" w:rsidR="00AD6D73" w:rsidRDefault="00AD6D73" w:rsidP="00AD6D73">
                                  <w:pPr>
                                    <w:spacing w:line="300" w:lineRule="auto"/>
                                    <w:ind w:firstLineChars="200" w:firstLine="420"/>
                                    <w:jc w:val="center"/>
                                    <w:rPr>
                                      <w:rFonts w:ascii="宋体" w:hAnsi="宋体"/>
                                    </w:rPr>
                                  </w:pPr>
                                  <w:r>
                                    <w:rPr>
                                      <w:rFonts w:ascii="宋体" w:hAnsi="宋体" w:hint="eastAsia"/>
                                    </w:rPr>
                                    <w:t>4类</w:t>
                                  </w:r>
                                </w:p>
                              </w:tc>
                              <w:tc>
                                <w:tcPr>
                                  <w:tcW w:w="3274" w:type="dxa"/>
                                </w:tcPr>
                                <w:p w14:paraId="5C68E5A6" w14:textId="77777777" w:rsidR="00AD6D73" w:rsidRDefault="00AD6D73" w:rsidP="00AD6D73">
                                  <w:pPr>
                                    <w:spacing w:line="300" w:lineRule="auto"/>
                                    <w:rPr>
                                      <w:rFonts w:ascii="宋体" w:hAnsi="宋体"/>
                                    </w:rPr>
                                  </w:pPr>
                                  <w:r>
                                    <w:rPr>
                                      <w:rFonts w:ascii="宋体" w:hAnsi="宋体" w:hint="eastAsia"/>
                                    </w:rPr>
                                    <w:t>2L/C时刻前出现严重缺陷反射波或周期性反射波，无桩底反射波；或因桩身浅部严重缺陷使波形出现低频大振幅衰减震动，无桩底反射波；按平均波速计算桩长明显短于设计桩长。</w:t>
                                  </w:r>
                                </w:p>
                                <w:p w14:paraId="3F3EF1E3" w14:textId="77777777" w:rsidR="00AD6D73" w:rsidRDefault="00AD6D73" w:rsidP="00AD6D73">
                                  <w:pPr>
                                    <w:spacing w:line="300" w:lineRule="auto"/>
                                    <w:ind w:left="608"/>
                                    <w:rPr>
                                      <w:rFonts w:ascii="宋体" w:hAnsi="宋体"/>
                                    </w:rPr>
                                  </w:pPr>
                                </w:p>
                                <w:p w14:paraId="6CD27079" w14:textId="77777777" w:rsidR="00AD6D73" w:rsidRDefault="00AD6D73" w:rsidP="00AD6D73">
                                  <w:pPr>
                                    <w:spacing w:line="300" w:lineRule="auto"/>
                                    <w:rPr>
                                      <w:rFonts w:ascii="宋体" w:hAnsi="宋体"/>
                                    </w:rPr>
                                  </w:pPr>
                                </w:p>
                              </w:tc>
                              <w:tc>
                                <w:tcPr>
                                  <w:tcW w:w="4944" w:type="dxa"/>
                                </w:tcPr>
                                <w:p w14:paraId="6031B815" w14:textId="77777777" w:rsidR="00AD6D73" w:rsidRDefault="00AD6D73" w:rsidP="00AD6D73">
                                  <w:pPr>
                                    <w:spacing w:line="300" w:lineRule="auto"/>
                                    <w:rPr>
                                      <w:rFonts w:ascii="宋体" w:hAnsi="宋体"/>
                                    </w:rPr>
                                  </w:pPr>
                                  <w:r>
                                    <w:rPr>
                                      <w:rFonts w:ascii="宋体" w:hAnsi="宋体" w:hint="eastAsia"/>
                                    </w:rPr>
                                    <w:t>桩底协振峰排列基本等间距，相邻频差F</w:t>
                                  </w:r>
                                  <w:r>
                                    <w:rPr>
                                      <w:rFonts w:ascii="宋体" w:hAnsi="宋体"/>
                                    </w:rPr>
                                    <w:t>&gt;C/2L</w:t>
                                  </w:r>
                                  <w:r>
                                    <w:rPr>
                                      <w:rFonts w:ascii="宋体" w:hAnsi="宋体" w:hint="eastAsia"/>
                                    </w:rPr>
                                    <w:t>，无桩底协振峰；或因桩身部位严重缺损只出现单一的协振峰</w:t>
                                  </w:r>
                                </w:p>
                              </w:tc>
                            </w:tr>
                          </w:tbl>
                          <w:p w14:paraId="56FCC1FC" w14:textId="77777777" w:rsidR="00AD6D73" w:rsidRPr="00E90895" w:rsidRDefault="00AD6D73" w:rsidP="009B40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7DDA" id="文本框 21" o:spid="_x0000_s1030" type="#_x0000_t202" style="position:absolute;left:0;text-align:left;margin-left:-14pt;margin-top:14.3pt;width:63.15pt;height:37.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" fillcolor="white [3201]" strokecolor="black [3200]" strokeweight="2pt">
                <v:textbox>
                  <w:txbxContent>
                    <w:p w14:paraId="02403B0A" w14:textId="77777777" w:rsidR="00AD6D73" w:rsidRDefault="00AD6D73" w:rsidP="009B4018">
                      <w:r>
                        <w:rPr>
                          <w:rFonts w:hint="eastAsia"/>
                        </w:rPr>
                        <w:t>S</w:t>
                      </w:r>
                      <w:r>
                        <w:t>equence Input</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2"/>
                        <w:gridCol w:w="3274"/>
                        <w:gridCol w:w="4944"/>
                      </w:tblGrid>
                      <w:tr w:rsidR="00AD6D73" w14:paraId="07BE8820" w14:textId="77777777" w:rsidTr="00AD6D73">
                        <w:trPr>
                          <w:trHeight w:val="434"/>
                        </w:trPr>
                        <w:tc>
                          <w:tcPr>
                            <w:tcW w:w="1422" w:type="dxa"/>
                          </w:tcPr>
                          <w:p w14:paraId="752593F2" w14:textId="77777777" w:rsidR="00AD6D73" w:rsidRDefault="00AD6D73" w:rsidP="00AD6D73">
                            <w:pPr>
                              <w:spacing w:line="300" w:lineRule="auto"/>
                              <w:ind w:firstLineChars="100" w:firstLine="210"/>
                              <w:rPr>
                                <w:rFonts w:ascii="宋体" w:hAnsi="宋体"/>
                              </w:rPr>
                            </w:pPr>
                            <w:r>
                              <w:rPr>
                                <w:rFonts w:ascii="宋体" w:hAnsi="宋体" w:hint="eastAsia"/>
                              </w:rPr>
                              <w:t>类别</w:t>
                            </w:r>
                          </w:p>
                        </w:tc>
                        <w:tc>
                          <w:tcPr>
                            <w:tcW w:w="3274" w:type="dxa"/>
                          </w:tcPr>
                          <w:p w14:paraId="3DA9964A" w14:textId="77777777" w:rsidR="00AD6D73" w:rsidRDefault="00AD6D73" w:rsidP="00AD6D73">
                            <w:pPr>
                              <w:spacing w:line="300" w:lineRule="auto"/>
                              <w:ind w:left="149" w:firstLineChars="200" w:firstLine="420"/>
                              <w:rPr>
                                <w:rFonts w:ascii="宋体" w:hAnsi="宋体"/>
                              </w:rPr>
                            </w:pPr>
                            <w:r>
                              <w:rPr>
                                <w:rFonts w:ascii="宋体" w:hAnsi="宋体" w:hint="eastAsia"/>
                              </w:rPr>
                              <w:t>时域信号特征</w:t>
                            </w:r>
                          </w:p>
                        </w:tc>
                        <w:tc>
                          <w:tcPr>
                            <w:tcW w:w="4944" w:type="dxa"/>
                          </w:tcPr>
                          <w:p w14:paraId="2DF76A87" w14:textId="77777777" w:rsidR="00AD6D73" w:rsidRDefault="00AD6D73" w:rsidP="00AD6D73">
                            <w:pPr>
                              <w:spacing w:line="300" w:lineRule="auto"/>
                              <w:ind w:left="1224"/>
                              <w:rPr>
                                <w:rFonts w:ascii="宋体" w:hAnsi="宋体"/>
                              </w:rPr>
                            </w:pPr>
                            <w:r>
                              <w:rPr>
                                <w:rFonts w:ascii="宋体" w:hAnsi="宋体" w:hint="eastAsia"/>
                              </w:rPr>
                              <w:t>幅频信号特征</w:t>
                            </w:r>
                          </w:p>
                        </w:tc>
                      </w:tr>
                      <w:tr w:rsidR="00AD6D73" w14:paraId="0C7985E4" w14:textId="77777777" w:rsidTr="00AD6D73">
                        <w:trPr>
                          <w:trHeight w:val="652"/>
                        </w:trPr>
                        <w:tc>
                          <w:tcPr>
                            <w:tcW w:w="1422" w:type="dxa"/>
                            <w:vAlign w:val="center"/>
                          </w:tcPr>
                          <w:p w14:paraId="3378E740" w14:textId="77777777" w:rsidR="00AD6D73" w:rsidRDefault="00AD6D73" w:rsidP="00AD6D73">
                            <w:pPr>
                              <w:spacing w:line="300" w:lineRule="auto"/>
                              <w:ind w:firstLineChars="200" w:firstLine="420"/>
                              <w:jc w:val="center"/>
                              <w:rPr>
                                <w:rFonts w:ascii="宋体" w:hAnsi="宋体"/>
                              </w:rPr>
                            </w:pPr>
                            <w:r>
                              <w:rPr>
                                <w:rFonts w:ascii="宋体" w:hAnsi="宋体" w:hint="eastAsia"/>
                              </w:rPr>
                              <w:t>1类</w:t>
                            </w:r>
                          </w:p>
                        </w:tc>
                        <w:tc>
                          <w:tcPr>
                            <w:tcW w:w="3274" w:type="dxa"/>
                          </w:tcPr>
                          <w:p w14:paraId="404C61DC" w14:textId="77777777" w:rsidR="00AD6D73" w:rsidRDefault="00AD6D73" w:rsidP="00AD6D73">
                            <w:pPr>
                              <w:widowControl/>
                              <w:jc w:val="left"/>
                              <w:rPr>
                                <w:rFonts w:ascii="宋体" w:hAnsi="宋体"/>
                              </w:rPr>
                            </w:pPr>
                            <w:r>
                              <w:rPr>
                                <w:rFonts w:ascii="宋体" w:hAnsi="宋体" w:hint="eastAsia"/>
                              </w:rPr>
                              <w:t>2</w:t>
                            </w:r>
                            <w:r>
                              <w:rPr>
                                <w:rFonts w:ascii="宋体" w:hAnsi="宋体"/>
                              </w:rPr>
                              <w:t>L</w:t>
                            </w:r>
                            <w:r>
                              <w:rPr>
                                <w:rFonts w:ascii="宋体" w:hAnsi="宋体" w:hint="eastAsia"/>
                              </w:rPr>
                              <w:t>/</w:t>
                            </w:r>
                            <w:r>
                              <w:rPr>
                                <w:rFonts w:ascii="宋体" w:hAnsi="宋体"/>
                              </w:rPr>
                              <w:t>C</w:t>
                            </w:r>
                            <w:r>
                              <w:rPr>
                                <w:rFonts w:ascii="宋体" w:hAnsi="宋体" w:hint="eastAsia"/>
                              </w:rPr>
                              <w:t>无缺陷反射波，有桩底反射波</w:t>
                            </w:r>
                          </w:p>
                          <w:p w14:paraId="4D530612" w14:textId="77777777" w:rsidR="00AD6D73" w:rsidRPr="00E01103" w:rsidRDefault="00AD6D73" w:rsidP="00AD6D73">
                            <w:pPr>
                              <w:widowControl/>
                              <w:jc w:val="left"/>
                              <w:rPr>
                                <w:rFonts w:ascii="宋体" w:hAnsi="宋体"/>
                              </w:rPr>
                            </w:pPr>
                            <w:r>
                              <w:rPr>
                                <w:rFonts w:ascii="宋体" w:hAnsi="宋体" w:hint="eastAsia"/>
                              </w:rPr>
                              <w:t xml:space="preserve"> </w:t>
                            </w:r>
                            <w:r>
                              <w:rPr>
                                <w:rFonts w:ascii="宋体" w:hAnsi="宋体"/>
                              </w:rPr>
                              <w:t xml:space="preserve">                                  </w:t>
                            </w:r>
                          </w:p>
                        </w:tc>
                        <w:tc>
                          <w:tcPr>
                            <w:tcW w:w="4944" w:type="dxa"/>
                          </w:tcPr>
                          <w:p w14:paraId="051CAF84" w14:textId="77777777" w:rsidR="00AD6D73" w:rsidRDefault="00AD6D73" w:rsidP="00AD6D73">
                            <w:pPr>
                              <w:widowControl/>
                              <w:ind w:left="318"/>
                              <w:jc w:val="left"/>
                              <w:rPr>
                                <w:rFonts w:ascii="宋体" w:hAnsi="宋体"/>
                              </w:rPr>
                            </w:pPr>
                            <w:r>
                              <w:rPr>
                                <w:rFonts w:ascii="宋体" w:hAnsi="宋体" w:hint="eastAsia"/>
                              </w:rPr>
                              <w:t>桩底协振峰排列基本等距相邻频差F=C/</w:t>
                            </w:r>
                            <w:r>
                              <w:rPr>
                                <w:rFonts w:ascii="宋体" w:hAnsi="宋体"/>
                              </w:rPr>
                              <w:t>2L</w:t>
                            </w:r>
                          </w:p>
                          <w:p w14:paraId="38861FAA" w14:textId="77777777" w:rsidR="00AD6D73" w:rsidRDefault="00AD6D73" w:rsidP="00AD6D73">
                            <w:pPr>
                              <w:spacing w:line="300" w:lineRule="auto"/>
                              <w:rPr>
                                <w:rFonts w:ascii="宋体" w:hAnsi="宋体"/>
                              </w:rPr>
                            </w:pPr>
                          </w:p>
                        </w:tc>
                      </w:tr>
                      <w:tr w:rsidR="00AD6D73" w14:paraId="3A0FE792" w14:textId="77777777" w:rsidTr="00AD6D73">
                        <w:trPr>
                          <w:trHeight w:val="1142"/>
                        </w:trPr>
                        <w:tc>
                          <w:tcPr>
                            <w:tcW w:w="1422" w:type="dxa"/>
                            <w:vAlign w:val="center"/>
                          </w:tcPr>
                          <w:p w14:paraId="2D123A18" w14:textId="77777777" w:rsidR="00AD6D73" w:rsidRDefault="00AD6D73" w:rsidP="00AD6D73">
                            <w:pPr>
                              <w:spacing w:line="300" w:lineRule="auto"/>
                              <w:ind w:firstLineChars="200" w:firstLine="420"/>
                              <w:jc w:val="center"/>
                              <w:rPr>
                                <w:rFonts w:ascii="宋体" w:hAnsi="宋体"/>
                              </w:rPr>
                            </w:pPr>
                          </w:p>
                          <w:p w14:paraId="2F4B8263" w14:textId="77777777" w:rsidR="00AD6D73" w:rsidRDefault="00AD6D73" w:rsidP="00AD6D73">
                            <w:pPr>
                              <w:spacing w:line="300" w:lineRule="auto"/>
                              <w:ind w:firstLineChars="200" w:firstLine="420"/>
                              <w:jc w:val="center"/>
                              <w:rPr>
                                <w:rFonts w:ascii="宋体" w:hAnsi="宋体"/>
                              </w:rPr>
                            </w:pPr>
                            <w:r>
                              <w:rPr>
                                <w:rFonts w:ascii="宋体" w:hAnsi="宋体" w:hint="eastAsia"/>
                              </w:rPr>
                              <w:t>2类</w:t>
                            </w:r>
                          </w:p>
                          <w:p w14:paraId="7ED5D75E" w14:textId="77777777" w:rsidR="00AD6D73" w:rsidRDefault="00AD6D73" w:rsidP="00AD6D73">
                            <w:pPr>
                              <w:spacing w:line="300" w:lineRule="auto"/>
                              <w:ind w:firstLineChars="200" w:firstLine="420"/>
                              <w:jc w:val="center"/>
                              <w:rPr>
                                <w:rFonts w:ascii="宋体" w:hAnsi="宋体"/>
                              </w:rPr>
                            </w:pPr>
                          </w:p>
                        </w:tc>
                        <w:tc>
                          <w:tcPr>
                            <w:tcW w:w="3274" w:type="dxa"/>
                          </w:tcPr>
                          <w:p w14:paraId="6CB43552" w14:textId="77777777" w:rsidR="00AD6D73" w:rsidRDefault="00AD6D73" w:rsidP="00AD6D73">
                            <w:pPr>
                              <w:spacing w:line="300" w:lineRule="auto"/>
                              <w:ind w:left="3990" w:hangingChars="1900" w:hanging="3990"/>
                              <w:rPr>
                                <w:rFonts w:ascii="宋体" w:hAnsi="宋体"/>
                              </w:rPr>
                            </w:pPr>
                            <w:r>
                              <w:rPr>
                                <w:rFonts w:ascii="宋体" w:hAnsi="宋体" w:hint="eastAsia"/>
                              </w:rPr>
                              <w:t>2L/C时刻前出现轻微缺陷反射波</w:t>
                            </w:r>
                          </w:p>
                          <w:p w14:paraId="586E7483" w14:textId="77777777" w:rsidR="00AD6D73" w:rsidRDefault="00AD6D73" w:rsidP="00AD6D73">
                            <w:pPr>
                              <w:spacing w:line="300" w:lineRule="auto"/>
                              <w:ind w:left="3990" w:hangingChars="1900" w:hanging="3990"/>
                              <w:rPr>
                                <w:rFonts w:ascii="宋体" w:hAnsi="宋体"/>
                              </w:rPr>
                            </w:pPr>
                            <w:r>
                              <w:rPr>
                                <w:rFonts w:ascii="宋体" w:hAnsi="宋体" w:hint="eastAsia"/>
                              </w:rPr>
                              <w:t>，有桩底反射波</w:t>
                            </w:r>
                          </w:p>
                        </w:tc>
                        <w:tc>
                          <w:tcPr>
                            <w:tcW w:w="4944" w:type="dxa"/>
                          </w:tcPr>
                          <w:p w14:paraId="2078AAD2" w14:textId="77777777" w:rsidR="00AD6D73" w:rsidRDefault="00AD6D73" w:rsidP="00AD6D73">
                            <w:pPr>
                              <w:spacing w:line="300" w:lineRule="auto"/>
                              <w:rPr>
                                <w:rFonts w:ascii="宋体" w:hAnsi="宋体"/>
                              </w:rPr>
                            </w:pPr>
                            <w:r>
                              <w:rPr>
                                <w:rFonts w:ascii="宋体" w:hAnsi="宋体" w:hint="eastAsia"/>
                              </w:rPr>
                              <w:t>桩底协振峰排列基本等间距，轻微缺陷产生的</w:t>
                            </w:r>
                          </w:p>
                          <w:p w14:paraId="503DFCF9" w14:textId="77777777" w:rsidR="00AD6D73" w:rsidRDefault="00AD6D73" w:rsidP="00AD6D73">
                            <w:pPr>
                              <w:spacing w:line="300" w:lineRule="auto"/>
                              <w:rPr>
                                <w:rFonts w:ascii="宋体" w:hAnsi="宋体"/>
                              </w:rPr>
                            </w:pPr>
                            <w:r>
                              <w:rPr>
                                <w:rFonts w:ascii="宋体" w:hAnsi="宋体" w:hint="eastAsia"/>
                              </w:rPr>
                              <w:t>协振峰与桩底协振峰之间的频差F</w:t>
                            </w:r>
                            <w:r>
                              <w:rPr>
                                <w:rFonts w:ascii="宋体" w:hAnsi="宋体"/>
                              </w:rPr>
                              <w:t>&gt;C/2L.</w:t>
                            </w:r>
                          </w:p>
                          <w:p w14:paraId="751ECF9E" w14:textId="77777777" w:rsidR="00AD6D73" w:rsidRDefault="00AD6D73" w:rsidP="00AD6D73">
                            <w:pPr>
                              <w:spacing w:line="300" w:lineRule="auto"/>
                              <w:ind w:left="3990" w:hangingChars="1900" w:hanging="3990"/>
                              <w:rPr>
                                <w:rFonts w:ascii="宋体" w:hAnsi="宋体"/>
                              </w:rPr>
                            </w:pPr>
                          </w:p>
                        </w:tc>
                      </w:tr>
                      <w:tr w:rsidR="00AD6D73" w14:paraId="699C1177" w14:textId="77777777" w:rsidTr="00AD6D73">
                        <w:trPr>
                          <w:trHeight w:val="603"/>
                        </w:trPr>
                        <w:tc>
                          <w:tcPr>
                            <w:tcW w:w="1422" w:type="dxa"/>
                            <w:vAlign w:val="center"/>
                          </w:tcPr>
                          <w:p w14:paraId="0F339998" w14:textId="77777777" w:rsidR="00AD6D73" w:rsidRDefault="00AD6D73" w:rsidP="00AD6D73">
                            <w:pPr>
                              <w:spacing w:line="300" w:lineRule="auto"/>
                              <w:ind w:firstLineChars="200" w:firstLine="420"/>
                              <w:jc w:val="center"/>
                              <w:rPr>
                                <w:rFonts w:ascii="宋体" w:hAnsi="宋体"/>
                              </w:rPr>
                            </w:pPr>
                            <w:r>
                              <w:rPr>
                                <w:rFonts w:ascii="宋体" w:hAnsi="宋体" w:hint="eastAsia"/>
                              </w:rPr>
                              <w:t>3类</w:t>
                            </w:r>
                          </w:p>
                        </w:tc>
                        <w:tc>
                          <w:tcPr>
                            <w:tcW w:w="8218" w:type="dxa"/>
                            <w:gridSpan w:val="2"/>
                          </w:tcPr>
                          <w:p w14:paraId="49980F9F" w14:textId="77777777" w:rsidR="00AD6D73" w:rsidRDefault="00AD6D73" w:rsidP="00AD6D73">
                            <w:pPr>
                              <w:spacing w:line="300" w:lineRule="auto"/>
                              <w:rPr>
                                <w:rFonts w:ascii="宋体" w:hAnsi="宋体"/>
                              </w:rPr>
                            </w:pPr>
                            <w:r>
                              <w:rPr>
                                <w:rFonts w:ascii="宋体" w:hAnsi="宋体" w:hint="eastAsia"/>
                              </w:rPr>
                              <w:t>有明显缺陷反射波，其他特征介于2类—4类之间</w:t>
                            </w:r>
                          </w:p>
                        </w:tc>
                      </w:tr>
                      <w:tr w:rsidR="00AD6D73" w14:paraId="6E6FEDA5" w14:textId="77777777" w:rsidTr="00AD6D73">
                        <w:trPr>
                          <w:trHeight w:val="2445"/>
                        </w:trPr>
                        <w:tc>
                          <w:tcPr>
                            <w:tcW w:w="1422" w:type="dxa"/>
                            <w:vAlign w:val="center"/>
                          </w:tcPr>
                          <w:p w14:paraId="2356DFBE" w14:textId="77777777" w:rsidR="00AD6D73" w:rsidRDefault="00AD6D73" w:rsidP="00AD6D73">
                            <w:pPr>
                              <w:spacing w:line="300" w:lineRule="auto"/>
                              <w:ind w:firstLineChars="200" w:firstLine="420"/>
                              <w:jc w:val="center"/>
                              <w:rPr>
                                <w:rFonts w:ascii="宋体" w:hAnsi="宋体"/>
                              </w:rPr>
                            </w:pPr>
                          </w:p>
                          <w:p w14:paraId="56D249DF" w14:textId="77777777" w:rsidR="00AD6D73" w:rsidRDefault="00AD6D73" w:rsidP="00AD6D73">
                            <w:pPr>
                              <w:spacing w:line="300" w:lineRule="auto"/>
                              <w:ind w:firstLineChars="200" w:firstLine="420"/>
                              <w:jc w:val="center"/>
                              <w:rPr>
                                <w:rFonts w:ascii="宋体" w:hAnsi="宋体"/>
                              </w:rPr>
                            </w:pPr>
                            <w:r>
                              <w:rPr>
                                <w:rFonts w:ascii="宋体" w:hAnsi="宋体" w:hint="eastAsia"/>
                              </w:rPr>
                              <w:t>4类</w:t>
                            </w:r>
                          </w:p>
                        </w:tc>
                        <w:tc>
                          <w:tcPr>
                            <w:tcW w:w="3274" w:type="dxa"/>
                          </w:tcPr>
                          <w:p w14:paraId="5C68E5A6" w14:textId="77777777" w:rsidR="00AD6D73" w:rsidRDefault="00AD6D73" w:rsidP="00AD6D73">
                            <w:pPr>
                              <w:spacing w:line="300" w:lineRule="auto"/>
                              <w:rPr>
                                <w:rFonts w:ascii="宋体" w:hAnsi="宋体"/>
                              </w:rPr>
                            </w:pPr>
                            <w:r>
                              <w:rPr>
                                <w:rFonts w:ascii="宋体" w:hAnsi="宋体" w:hint="eastAsia"/>
                              </w:rPr>
                              <w:t>2L/C时刻前出现严重缺陷反射波或周期性反射波，无桩底反射波；或因桩身浅部严重缺陷使波形出现低频大振幅衰减震动，无桩底反射波；按平均波速计算桩长明显短于设计桩长。</w:t>
                            </w:r>
                          </w:p>
                          <w:p w14:paraId="3F3EF1E3" w14:textId="77777777" w:rsidR="00AD6D73" w:rsidRDefault="00AD6D73" w:rsidP="00AD6D73">
                            <w:pPr>
                              <w:spacing w:line="300" w:lineRule="auto"/>
                              <w:ind w:left="608"/>
                              <w:rPr>
                                <w:rFonts w:ascii="宋体" w:hAnsi="宋体"/>
                              </w:rPr>
                            </w:pPr>
                          </w:p>
                          <w:p w14:paraId="6CD27079" w14:textId="77777777" w:rsidR="00AD6D73" w:rsidRDefault="00AD6D73" w:rsidP="00AD6D73">
                            <w:pPr>
                              <w:spacing w:line="300" w:lineRule="auto"/>
                              <w:rPr>
                                <w:rFonts w:ascii="宋体" w:hAnsi="宋体"/>
                              </w:rPr>
                            </w:pPr>
                          </w:p>
                        </w:tc>
                        <w:tc>
                          <w:tcPr>
                            <w:tcW w:w="4944" w:type="dxa"/>
                          </w:tcPr>
                          <w:p w14:paraId="6031B815" w14:textId="77777777" w:rsidR="00AD6D73" w:rsidRDefault="00AD6D73" w:rsidP="00AD6D73">
                            <w:pPr>
                              <w:spacing w:line="300" w:lineRule="auto"/>
                              <w:rPr>
                                <w:rFonts w:ascii="宋体" w:hAnsi="宋体"/>
                              </w:rPr>
                            </w:pPr>
                            <w:r>
                              <w:rPr>
                                <w:rFonts w:ascii="宋体" w:hAnsi="宋体" w:hint="eastAsia"/>
                              </w:rPr>
                              <w:t>桩底协振峰排列基本等间距，相邻频差F</w:t>
                            </w:r>
                            <w:r>
                              <w:rPr>
                                <w:rFonts w:ascii="宋体" w:hAnsi="宋体"/>
                              </w:rPr>
                              <w:t>&gt;C/2L</w:t>
                            </w:r>
                            <w:r>
                              <w:rPr>
                                <w:rFonts w:ascii="宋体" w:hAnsi="宋体" w:hint="eastAsia"/>
                              </w:rPr>
                              <w:t>，无桩底协振峰；或因桩身部位严重缺损只出现单一的协振峰</w:t>
                            </w:r>
                          </w:p>
                        </w:tc>
                      </w:tr>
                    </w:tbl>
                    <w:p w14:paraId="56FCC1FC" w14:textId="77777777" w:rsidR="00AD6D73" w:rsidRPr="00E90895" w:rsidRDefault="00AD6D73" w:rsidP="009B4018"/>
                  </w:txbxContent>
                </v:textbox>
              </v:shape>
            </w:pict>
          </mc:Fallback>
        </mc:AlternateContent>
      </w:r>
    </w:p>
    <w:p w14:paraId="3ADA58AC" w14:textId="77777777" w:rsidR="009B4018" w:rsidRPr="00F3646D" w:rsidRDefault="009B4018" w:rsidP="00F3646D">
      <w:pPr>
        <w:spacing w:line="360" w:lineRule="auto"/>
        <w:ind w:firstLineChars="200" w:firstLine="420"/>
        <w:rPr>
          <w:rFonts w:ascii="Times New Roman" w:hAnsi="Times New Roman"/>
          <w:bCs/>
          <w:szCs w:val="21"/>
        </w:rPr>
      </w:pPr>
      <w:r w:rsidRPr="00F3646D">
        <w:rPr>
          <w:rFonts w:ascii="Times New Roman" w:hAnsi="Times New Roman"/>
          <w:bCs/>
          <w:noProof/>
          <w:szCs w:val="21"/>
        </w:rPr>
        <mc:AlternateContent>
          <mc:Choice Requires="wps">
            <w:drawing>
              <wp:anchor distT="0" distB="0" distL="114300" distR="114300" simplePos="0" relativeHeight="251666944" behindDoc="0" locked="0" layoutInCell="1" allowOverlap="1" wp14:anchorId="596A3A67" wp14:editId="20313FEF">
                <wp:simplePos x="0" y="0"/>
                <wp:positionH relativeFrom="column">
                  <wp:posOffset>4568169</wp:posOffset>
                </wp:positionH>
                <wp:positionV relativeFrom="paragraph">
                  <wp:posOffset>118097</wp:posOffset>
                </wp:positionV>
                <wp:extent cx="459754" cy="45719"/>
                <wp:effectExtent l="0" t="57150" r="16510" b="50165"/>
                <wp:wrapNone/>
                <wp:docPr id="31" name="直接箭头连接符 31"/>
                <wp:cNvGraphicFramePr/>
                <a:graphic xmlns:a="http://schemas.openxmlformats.org/drawingml/2006/main">
                  <a:graphicData uri="http://schemas.microsoft.com/office/word/2010/wordprocessingShape">
                    <wps:wsp>
                      <wps:cNvCnPr/>
                      <wps:spPr>
                        <a:xfrm flipV="1">
                          <a:off x="0" y="0"/>
                          <a:ext cx="4597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A92396" id="_x0000_t32" coordsize="21600,21600" o:spt="32" o:oned="t" path="m,l21600,21600e" filled="f">
                <v:path arrowok="t" fillok="f" o:connecttype="none"/>
                <o:lock v:ext="edit" shapetype="t"/>
              </v:shapetype>
              <v:shape id="直接箭头连接符 31" o:spid="_x0000_s1026" type="#_x0000_t32" style="position:absolute;left:0;text-align:left;margin-left:359.7pt;margin-top:9.3pt;width:36.2pt;height:3.6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" strokecolor="#4579b8 [3044]">
                <v:stroke endarrow="block"/>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64896" behindDoc="0" locked="0" layoutInCell="1" allowOverlap="1" wp14:anchorId="0E4A4634" wp14:editId="1C6E82F3">
                <wp:simplePos x="0" y="0"/>
                <wp:positionH relativeFrom="column">
                  <wp:posOffset>3305437</wp:posOffset>
                </wp:positionH>
                <wp:positionV relativeFrom="paragraph">
                  <wp:posOffset>162344</wp:posOffset>
                </wp:positionV>
                <wp:extent cx="546596" cy="10216"/>
                <wp:effectExtent l="0" t="76200" r="25400" b="85090"/>
                <wp:wrapNone/>
                <wp:docPr id="30" name="直接箭头连接符 30"/>
                <wp:cNvGraphicFramePr/>
                <a:graphic xmlns:a="http://schemas.openxmlformats.org/drawingml/2006/main">
                  <a:graphicData uri="http://schemas.microsoft.com/office/word/2010/wordprocessingShape">
                    <wps:wsp>
                      <wps:cNvCnPr/>
                      <wps:spPr>
                        <a:xfrm flipV="1">
                          <a:off x="0" y="0"/>
                          <a:ext cx="546596" cy="10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48DFC" id="直接箭头连接符 30" o:spid="_x0000_s1026" type="#_x0000_t32" style="position:absolute;left:0;text-align:left;margin-left:260.25pt;margin-top:12.8pt;width:43.05pt;height:.8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" strokecolor="#4579b8 [3044]">
                <v:stroke endarrow="block"/>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62848" behindDoc="0" locked="0" layoutInCell="1" allowOverlap="1" wp14:anchorId="45D7D175" wp14:editId="56A276EC">
                <wp:simplePos x="0" y="0"/>
                <wp:positionH relativeFrom="column">
                  <wp:posOffset>1961721</wp:posOffset>
                </wp:positionH>
                <wp:positionV relativeFrom="paragraph">
                  <wp:posOffset>152325</wp:posOffset>
                </wp:positionV>
                <wp:extent cx="546596" cy="10216"/>
                <wp:effectExtent l="0" t="76200" r="25400" b="85090"/>
                <wp:wrapNone/>
                <wp:docPr id="29" name="直接箭头连接符 29"/>
                <wp:cNvGraphicFramePr/>
                <a:graphic xmlns:a="http://schemas.openxmlformats.org/drawingml/2006/main">
                  <a:graphicData uri="http://schemas.microsoft.com/office/word/2010/wordprocessingShape">
                    <wps:wsp>
                      <wps:cNvCnPr/>
                      <wps:spPr>
                        <a:xfrm flipV="1">
                          <a:off x="0" y="0"/>
                          <a:ext cx="546596" cy="10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5C531" id="直接箭头连接符 29" o:spid="_x0000_s1026" type="#_x0000_t32" style="position:absolute;left:0;text-align:left;margin-left:154.45pt;margin-top:12pt;width:43.05pt;height:.8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" strokecolor="#4579b8 [3044]">
                <v:stroke endarrow="block"/>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48512" behindDoc="0" locked="0" layoutInCell="1" allowOverlap="1" wp14:anchorId="10E8C63B" wp14:editId="31B922FD">
                <wp:simplePos x="0" y="0"/>
                <wp:positionH relativeFrom="column">
                  <wp:posOffset>629608</wp:posOffset>
                </wp:positionH>
                <wp:positionV relativeFrom="paragraph">
                  <wp:posOffset>128540</wp:posOffset>
                </wp:positionV>
                <wp:extent cx="546596" cy="10216"/>
                <wp:effectExtent l="0" t="76200" r="25400" b="85090"/>
                <wp:wrapNone/>
                <wp:docPr id="28" name="直接箭头连接符 28"/>
                <wp:cNvGraphicFramePr/>
                <a:graphic xmlns:a="http://schemas.openxmlformats.org/drawingml/2006/main">
                  <a:graphicData uri="http://schemas.microsoft.com/office/word/2010/wordprocessingShape">
                    <wps:wsp>
                      <wps:cNvCnPr/>
                      <wps:spPr>
                        <a:xfrm flipV="1">
                          <a:off x="0" y="0"/>
                          <a:ext cx="546596" cy="10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17D89" id="直接箭头连接符 28" o:spid="_x0000_s1026" type="#_x0000_t32" style="position:absolute;left:0;text-align:left;margin-left:49.6pt;margin-top:10.1pt;width:43.05pt;height:.8pt;flip:y;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" strokecolor="#4579b8 [3044]">
                <v:stroke endarrow="block"/>
              </v:shape>
            </w:pict>
          </mc:Fallback>
        </mc:AlternateContent>
      </w:r>
    </w:p>
    <w:p w14:paraId="65888BCF" w14:textId="77777777" w:rsidR="009B4018" w:rsidRPr="00F3646D" w:rsidRDefault="009B4018" w:rsidP="00F3646D">
      <w:pPr>
        <w:spacing w:line="360" w:lineRule="auto"/>
        <w:ind w:firstLineChars="200" w:firstLine="420"/>
        <w:rPr>
          <w:rFonts w:ascii="Times New Roman" w:hAnsi="Times New Roman"/>
          <w:bCs/>
          <w:szCs w:val="21"/>
        </w:rPr>
      </w:pPr>
    </w:p>
    <w:p w14:paraId="06CDA0BA" w14:textId="02246995" w:rsidR="00236A7C" w:rsidRPr="00F3646D" w:rsidRDefault="00E03E56" w:rsidP="00BA3352">
      <w:pPr>
        <w:spacing w:line="360" w:lineRule="auto"/>
        <w:ind w:firstLineChars="200" w:firstLine="420"/>
        <w:jc w:val="center"/>
        <w:rPr>
          <w:rFonts w:ascii="Times New Roman" w:hAnsi="Times New Roman"/>
        </w:rPr>
      </w:pPr>
      <w:r w:rsidRPr="00F3646D">
        <w:rPr>
          <w:rFonts w:ascii="Times New Roman" w:hAnsi="Times New Roman" w:hint="eastAsia"/>
        </w:rPr>
        <w:t>（图</w:t>
      </w:r>
      <w:r w:rsidR="009466CA">
        <w:rPr>
          <w:rFonts w:ascii="Times New Roman" w:hAnsi="Times New Roman"/>
        </w:rPr>
        <w:t xml:space="preserve">3-1 </w:t>
      </w:r>
      <w:r w:rsidRPr="00F3646D">
        <w:rPr>
          <w:rFonts w:ascii="Times New Roman" w:hAnsi="Times New Roman"/>
        </w:rPr>
        <w:t xml:space="preserve"> LSTM</w:t>
      </w:r>
      <w:r w:rsidRPr="00F3646D">
        <w:rPr>
          <w:rFonts w:ascii="Times New Roman" w:hAnsi="Times New Roman" w:hint="eastAsia"/>
        </w:rPr>
        <w:t>构架）</w:t>
      </w:r>
    </w:p>
    <w:p w14:paraId="08F87262" w14:textId="7639F7AF" w:rsidR="009B4018" w:rsidRPr="00AD6D73" w:rsidRDefault="009B4018" w:rsidP="00F3646D">
      <w:pPr>
        <w:spacing w:line="360" w:lineRule="auto"/>
        <w:ind w:firstLineChars="200" w:firstLine="420"/>
        <w:jc w:val="left"/>
        <w:rPr>
          <w:rFonts w:ascii="黑体" w:eastAsia="黑体" w:hAnsi="黑体"/>
        </w:rPr>
      </w:pPr>
      <w:r w:rsidRPr="00AD6D73">
        <w:rPr>
          <w:rFonts w:ascii="黑体" w:eastAsia="黑体" w:hAnsi="黑体" w:hint="eastAsia"/>
        </w:rPr>
        <w:t>3.1统计数据汇总</w:t>
      </w:r>
    </w:p>
    <w:p w14:paraId="0DCEE4EB" w14:textId="4B5E0DC3" w:rsidR="00AD6D73" w:rsidRDefault="009B4018" w:rsidP="00AD6D73">
      <w:pPr>
        <w:spacing w:line="360" w:lineRule="auto"/>
        <w:ind w:firstLineChars="200" w:firstLine="420"/>
        <w:rPr>
          <w:rFonts w:ascii="Times New Roman" w:hAnsi="Times New Roman"/>
          <w:bCs/>
          <w:szCs w:val="21"/>
        </w:rPr>
      </w:pPr>
      <w:r w:rsidRPr="00F3646D">
        <w:rPr>
          <w:rFonts w:ascii="Times New Roman" w:hAnsi="Times New Roman" w:hint="eastAsia"/>
          <w:bCs/>
          <w:szCs w:val="21"/>
        </w:rPr>
        <w:t>在</w:t>
      </w:r>
      <w:r w:rsidRPr="00F3646D">
        <w:rPr>
          <w:rFonts w:ascii="Times New Roman" w:hAnsi="Times New Roman" w:hint="eastAsia"/>
          <w:bCs/>
          <w:szCs w:val="21"/>
        </w:rPr>
        <w:t>M</w:t>
      </w:r>
      <w:r w:rsidRPr="00F3646D">
        <w:rPr>
          <w:rFonts w:ascii="Times New Roman" w:hAnsi="Times New Roman"/>
          <w:bCs/>
          <w:szCs w:val="21"/>
        </w:rPr>
        <w:t>ATLAB</w:t>
      </w:r>
      <w:r w:rsidRPr="00F3646D">
        <w:rPr>
          <w:rFonts w:ascii="Times New Roman" w:hAnsi="Times New Roman" w:hint="eastAsia"/>
          <w:bCs/>
          <w:szCs w:val="21"/>
        </w:rPr>
        <w:t>中统计</w:t>
      </w:r>
      <w:r w:rsidR="00B26589" w:rsidRPr="00F3646D">
        <w:rPr>
          <w:rFonts w:ascii="Times New Roman" w:hAnsi="Times New Roman" w:hint="eastAsia"/>
          <w:bCs/>
          <w:szCs w:val="21"/>
        </w:rPr>
        <w:t>事先人工标注完成的</w:t>
      </w:r>
      <w:r w:rsidRPr="00F3646D">
        <w:rPr>
          <w:rFonts w:ascii="Times New Roman" w:hAnsi="Times New Roman" w:hint="eastAsia"/>
          <w:bCs/>
          <w:szCs w:val="21"/>
        </w:rPr>
        <w:t>“汇总完成</w:t>
      </w:r>
      <w:r w:rsidRPr="00F3646D">
        <w:rPr>
          <w:rFonts w:ascii="Times New Roman" w:hAnsi="Times New Roman" w:hint="eastAsia"/>
          <w:bCs/>
          <w:szCs w:val="21"/>
        </w:rPr>
        <w:t>PrecessData.xlsx</w:t>
      </w:r>
      <w:r w:rsidRPr="00F3646D">
        <w:rPr>
          <w:rFonts w:ascii="Times New Roman" w:hAnsi="Times New Roman" w:hint="eastAsia"/>
          <w:bCs/>
          <w:szCs w:val="21"/>
        </w:rPr>
        <w:t>”文件下</w:t>
      </w:r>
      <w:r w:rsidRPr="00F3646D">
        <w:rPr>
          <w:rFonts w:ascii="Times New Roman" w:hAnsi="Times New Roman" w:hint="eastAsia"/>
          <w:bCs/>
          <w:szCs w:val="21"/>
        </w:rPr>
        <w:t>1-4</w:t>
      </w:r>
      <w:r w:rsidRPr="00F3646D">
        <w:rPr>
          <w:rFonts w:ascii="Times New Roman" w:hAnsi="Times New Roman" w:hint="eastAsia"/>
          <w:bCs/>
          <w:szCs w:val="21"/>
        </w:rPr>
        <w:t>类桩的分类数量。得到</w:t>
      </w:r>
      <w:proofErr w:type="gramStart"/>
      <w:r w:rsidRPr="00F3646D">
        <w:rPr>
          <w:rFonts w:ascii="Times New Roman" w:hAnsi="Times New Roman" w:hint="eastAsia"/>
          <w:bCs/>
          <w:szCs w:val="21"/>
        </w:rPr>
        <w:t>1</w:t>
      </w:r>
      <w:r w:rsidRPr="00F3646D">
        <w:rPr>
          <w:rFonts w:ascii="Times New Roman" w:hAnsi="Times New Roman" w:hint="eastAsia"/>
          <w:bCs/>
          <w:szCs w:val="21"/>
        </w:rPr>
        <w:t>类桩有</w:t>
      </w:r>
      <w:r w:rsidRPr="00F3646D">
        <w:rPr>
          <w:rFonts w:ascii="Times New Roman" w:hAnsi="Times New Roman" w:hint="eastAsia"/>
          <w:bCs/>
          <w:szCs w:val="21"/>
        </w:rPr>
        <w:t>19006</w:t>
      </w:r>
      <w:r w:rsidRPr="00F3646D">
        <w:rPr>
          <w:rFonts w:ascii="Times New Roman" w:hAnsi="Times New Roman" w:hint="eastAsia"/>
          <w:bCs/>
          <w:szCs w:val="21"/>
        </w:rPr>
        <w:t>条</w:t>
      </w:r>
      <w:proofErr w:type="gramEnd"/>
      <w:r w:rsidRPr="00F3646D">
        <w:rPr>
          <w:rFonts w:ascii="Times New Roman" w:hAnsi="Times New Roman" w:hint="eastAsia"/>
          <w:bCs/>
          <w:szCs w:val="21"/>
        </w:rPr>
        <w:t>、</w:t>
      </w:r>
      <w:r w:rsidRPr="00F3646D">
        <w:rPr>
          <w:rFonts w:ascii="Times New Roman" w:hAnsi="Times New Roman" w:hint="eastAsia"/>
          <w:bCs/>
          <w:szCs w:val="21"/>
        </w:rPr>
        <w:t>2</w:t>
      </w:r>
      <w:r w:rsidRPr="00F3646D">
        <w:rPr>
          <w:rFonts w:ascii="Times New Roman" w:hAnsi="Times New Roman" w:hint="eastAsia"/>
          <w:bCs/>
          <w:szCs w:val="21"/>
        </w:rPr>
        <w:t>类有</w:t>
      </w:r>
      <w:r w:rsidRPr="00F3646D">
        <w:rPr>
          <w:rFonts w:ascii="Times New Roman" w:hAnsi="Times New Roman" w:hint="eastAsia"/>
          <w:bCs/>
          <w:szCs w:val="21"/>
        </w:rPr>
        <w:t>6625</w:t>
      </w:r>
      <w:r w:rsidRPr="00F3646D">
        <w:rPr>
          <w:rFonts w:ascii="Times New Roman" w:hAnsi="Times New Roman" w:hint="eastAsia"/>
          <w:bCs/>
          <w:szCs w:val="21"/>
        </w:rPr>
        <w:t>条、</w:t>
      </w:r>
      <w:r w:rsidRPr="00F3646D">
        <w:rPr>
          <w:rFonts w:ascii="Times New Roman" w:hAnsi="Times New Roman" w:hint="eastAsia"/>
          <w:bCs/>
          <w:szCs w:val="21"/>
        </w:rPr>
        <w:t>3</w:t>
      </w:r>
      <w:r w:rsidRPr="00F3646D">
        <w:rPr>
          <w:rFonts w:ascii="Times New Roman" w:hAnsi="Times New Roman" w:hint="eastAsia"/>
          <w:bCs/>
          <w:szCs w:val="21"/>
        </w:rPr>
        <w:t>类有</w:t>
      </w:r>
      <w:r w:rsidRPr="00F3646D">
        <w:rPr>
          <w:rFonts w:ascii="Times New Roman" w:hAnsi="Times New Roman" w:hint="eastAsia"/>
          <w:bCs/>
          <w:szCs w:val="21"/>
        </w:rPr>
        <w:t>1001</w:t>
      </w:r>
      <w:r w:rsidRPr="00F3646D">
        <w:rPr>
          <w:rFonts w:ascii="Times New Roman" w:hAnsi="Times New Roman" w:hint="eastAsia"/>
          <w:bCs/>
          <w:szCs w:val="21"/>
        </w:rPr>
        <w:t>条，下一步核对每条数据路径对应的</w:t>
      </w:r>
      <w:r w:rsidRPr="00F3646D">
        <w:rPr>
          <w:rFonts w:ascii="Times New Roman" w:hAnsi="Times New Roman" w:hint="eastAsia"/>
          <w:bCs/>
          <w:szCs w:val="21"/>
        </w:rPr>
        <w:t>.</w:t>
      </w:r>
      <w:proofErr w:type="spellStart"/>
      <w:r w:rsidRPr="00F3646D">
        <w:rPr>
          <w:rFonts w:ascii="Times New Roman" w:hAnsi="Times New Roman"/>
          <w:bCs/>
          <w:szCs w:val="21"/>
        </w:rPr>
        <w:t>sss</w:t>
      </w:r>
      <w:proofErr w:type="spellEnd"/>
      <w:r w:rsidRPr="00F3646D">
        <w:rPr>
          <w:rFonts w:ascii="Times New Roman" w:hAnsi="Times New Roman" w:hint="eastAsia"/>
          <w:bCs/>
          <w:szCs w:val="21"/>
        </w:rPr>
        <w:t>文件是否在对应的文件夹下，</w:t>
      </w:r>
      <w:r w:rsidR="00B26589" w:rsidRPr="00F3646D">
        <w:rPr>
          <w:rFonts w:ascii="Times New Roman" w:hAnsi="Times New Roman" w:hint="eastAsia"/>
          <w:bCs/>
          <w:szCs w:val="21"/>
        </w:rPr>
        <w:t>为神经网络训练做准备工作</w:t>
      </w:r>
      <w:r w:rsidRPr="00F3646D">
        <w:rPr>
          <w:rFonts w:ascii="Times New Roman" w:hAnsi="Times New Roman" w:hint="eastAsia"/>
          <w:bCs/>
          <w:szCs w:val="21"/>
        </w:rPr>
        <w:t>：</w:t>
      </w:r>
    </w:p>
    <w:p w14:paraId="7242C1C9" w14:textId="77777777" w:rsidR="00AD6D73" w:rsidRPr="00F3646D" w:rsidRDefault="00AD6D73" w:rsidP="00AD6D73">
      <w:pPr>
        <w:spacing w:line="360" w:lineRule="auto"/>
        <w:ind w:firstLineChars="200" w:firstLine="420"/>
        <w:rPr>
          <w:rFonts w:ascii="Times New Roman" w:hAnsi="Times New Roman"/>
          <w:bCs/>
          <w:szCs w:val="21"/>
        </w:rPr>
      </w:pPr>
    </w:p>
    <w:p w14:paraId="1DF28B03" w14:textId="79AD512E" w:rsidR="00B26589" w:rsidRPr="00AD6D73" w:rsidRDefault="00B26589" w:rsidP="00F3646D">
      <w:pPr>
        <w:spacing w:line="360" w:lineRule="auto"/>
        <w:ind w:firstLineChars="200" w:firstLine="420"/>
        <w:rPr>
          <w:rFonts w:ascii="黑体" w:eastAsia="黑体" w:hAnsi="黑体"/>
          <w:bCs/>
          <w:szCs w:val="21"/>
        </w:rPr>
      </w:pPr>
      <w:r w:rsidRPr="00AD6D73">
        <w:rPr>
          <w:rFonts w:ascii="黑体" w:eastAsia="黑体" w:hAnsi="黑体" w:hint="eastAsia"/>
          <w:bCs/>
          <w:szCs w:val="21"/>
        </w:rPr>
        <w:t>3.</w:t>
      </w:r>
      <w:r w:rsidR="00FE4A4F" w:rsidRPr="00AD6D73">
        <w:rPr>
          <w:rFonts w:ascii="黑体" w:eastAsia="黑体" w:hAnsi="黑体" w:hint="eastAsia"/>
          <w:bCs/>
          <w:szCs w:val="21"/>
        </w:rPr>
        <w:t>2</w:t>
      </w:r>
      <w:r w:rsidRPr="00AD6D73">
        <w:rPr>
          <w:rFonts w:ascii="黑体" w:eastAsia="黑体" w:hAnsi="黑体" w:hint="eastAsia"/>
        </w:rPr>
        <w:t>数据分类及处理</w:t>
      </w:r>
      <w:r w:rsidRPr="00AD6D73">
        <w:rPr>
          <w:rFonts w:ascii="黑体" w:eastAsia="黑体" w:hAnsi="黑体"/>
          <w:bCs/>
          <w:szCs w:val="21"/>
        </w:rPr>
        <w:t xml:space="preserve"> </w:t>
      </w:r>
    </w:p>
    <w:p w14:paraId="5B2F2A9A" w14:textId="4E120F17" w:rsidR="00B26589" w:rsidRPr="00F3646D" w:rsidRDefault="00B26589"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将转化后的数据保存在一个</w:t>
      </w:r>
      <w:r w:rsidRPr="00F3646D">
        <w:rPr>
          <w:rFonts w:ascii="Times New Roman" w:hAnsi="Times New Roman" w:hint="eastAsia"/>
          <w:bCs/>
          <w:szCs w:val="21"/>
        </w:rPr>
        <w:t>.</w:t>
      </w:r>
      <w:r w:rsidRPr="00F3646D">
        <w:rPr>
          <w:rFonts w:ascii="Times New Roman" w:hAnsi="Times New Roman"/>
          <w:bCs/>
          <w:szCs w:val="21"/>
        </w:rPr>
        <w:t>mat</w:t>
      </w:r>
      <w:r w:rsidRPr="00F3646D">
        <w:rPr>
          <w:rFonts w:ascii="Times New Roman" w:hAnsi="Times New Roman" w:hint="eastAsia"/>
          <w:bCs/>
          <w:szCs w:val="21"/>
        </w:rPr>
        <w:t>格式的文件夹下方便此后训练调用。分类时还有部分数</w:t>
      </w:r>
      <w:r w:rsidRPr="00F3646D">
        <w:rPr>
          <w:rFonts w:ascii="Times New Roman" w:hAnsi="Times New Roman" w:hint="eastAsia"/>
          <w:bCs/>
          <w:szCs w:val="21"/>
        </w:rPr>
        <w:lastRenderedPageBreak/>
        <w:t>据标签人工标注为</w:t>
      </w:r>
      <w:r w:rsidRPr="00F3646D">
        <w:rPr>
          <w:rFonts w:ascii="Times New Roman" w:hAnsi="Times New Roman" w:hint="eastAsia"/>
          <w:bCs/>
          <w:szCs w:val="21"/>
        </w:rPr>
        <w:t>5</w:t>
      </w:r>
      <w:r w:rsidRPr="00F3646D">
        <w:rPr>
          <w:rFonts w:ascii="Times New Roman" w:hAnsi="Times New Roman" w:hint="eastAsia"/>
          <w:bCs/>
          <w:szCs w:val="21"/>
        </w:rPr>
        <w:t>类、</w:t>
      </w:r>
      <w:r w:rsidRPr="00F3646D">
        <w:rPr>
          <w:rFonts w:ascii="Times New Roman" w:hAnsi="Times New Roman" w:hint="eastAsia"/>
          <w:bCs/>
          <w:szCs w:val="21"/>
        </w:rPr>
        <w:t>-2</w:t>
      </w:r>
      <w:r w:rsidRPr="00F3646D">
        <w:rPr>
          <w:rFonts w:ascii="Times New Roman" w:hAnsi="Times New Roman" w:hint="eastAsia"/>
          <w:bCs/>
          <w:szCs w:val="21"/>
        </w:rPr>
        <w:t>类（无法判别）、</w:t>
      </w:r>
      <w:r w:rsidRPr="00F3646D">
        <w:rPr>
          <w:rFonts w:ascii="Times New Roman" w:hAnsi="Times New Roman" w:hint="eastAsia"/>
          <w:bCs/>
          <w:szCs w:val="21"/>
        </w:rPr>
        <w:t>6</w:t>
      </w:r>
      <w:r w:rsidRPr="00F3646D">
        <w:rPr>
          <w:rFonts w:ascii="Times New Roman" w:hAnsi="Times New Roman" w:hint="eastAsia"/>
          <w:bCs/>
          <w:szCs w:val="21"/>
        </w:rPr>
        <w:t>类（波形有明显差错）的数据，本试验剔除不是</w:t>
      </w:r>
      <w:r w:rsidRPr="00F3646D">
        <w:rPr>
          <w:rFonts w:ascii="Times New Roman" w:hAnsi="Times New Roman" w:hint="eastAsia"/>
          <w:bCs/>
          <w:szCs w:val="21"/>
        </w:rPr>
        <w:t>1-4</w:t>
      </w:r>
      <w:r w:rsidRPr="00F3646D">
        <w:rPr>
          <w:rFonts w:ascii="Times New Roman" w:hAnsi="Times New Roman" w:hint="eastAsia"/>
          <w:bCs/>
          <w:szCs w:val="21"/>
        </w:rPr>
        <w:t>类的数据，将数据</w:t>
      </w:r>
      <w:proofErr w:type="gramStart"/>
      <w:r w:rsidR="00FE4A4F" w:rsidRPr="00F3646D">
        <w:rPr>
          <w:rFonts w:ascii="Times New Roman" w:hAnsi="Times New Roman" w:hint="eastAsia"/>
          <w:bCs/>
          <w:szCs w:val="21"/>
        </w:rPr>
        <w:t>集</w:t>
      </w:r>
      <w:r w:rsidRPr="00F3646D">
        <w:rPr>
          <w:rFonts w:ascii="Times New Roman" w:hAnsi="Times New Roman" w:hint="eastAsia"/>
          <w:bCs/>
          <w:szCs w:val="21"/>
        </w:rPr>
        <w:t>分为</w:t>
      </w:r>
      <w:proofErr w:type="gramEnd"/>
      <w:r w:rsidRPr="00F3646D">
        <w:rPr>
          <w:rFonts w:ascii="Times New Roman" w:hAnsi="Times New Roman" w:hint="eastAsia"/>
          <w:bCs/>
          <w:szCs w:val="21"/>
        </w:rPr>
        <w:t>两部分，一部分</w:t>
      </w:r>
      <w:r w:rsidR="00FE4A4F" w:rsidRPr="00F3646D">
        <w:rPr>
          <w:rFonts w:ascii="Times New Roman" w:hAnsi="Times New Roman" w:hint="eastAsia"/>
          <w:bCs/>
          <w:szCs w:val="21"/>
        </w:rPr>
        <w:t>与</w:t>
      </w:r>
      <w:r w:rsidR="00FE4A4F" w:rsidRPr="00F3646D">
        <w:rPr>
          <w:rFonts w:ascii="Times New Roman" w:hAnsi="Times New Roman" w:hint="eastAsia"/>
          <w:bCs/>
          <w:szCs w:val="21"/>
        </w:rPr>
        <w:t>24000</w:t>
      </w:r>
      <w:r w:rsidR="00FE4A4F" w:rsidRPr="00F3646D">
        <w:rPr>
          <w:rFonts w:ascii="Times New Roman" w:hAnsi="Times New Roman" w:hint="eastAsia"/>
          <w:bCs/>
          <w:szCs w:val="21"/>
        </w:rPr>
        <w:t>个数据</w:t>
      </w:r>
      <w:r w:rsidRPr="00F3646D">
        <w:rPr>
          <w:rFonts w:ascii="Times New Roman" w:hAnsi="Times New Roman" w:hint="eastAsia"/>
          <w:bCs/>
          <w:szCs w:val="21"/>
        </w:rPr>
        <w:t>作为神经网络的训练</w:t>
      </w:r>
      <w:r w:rsidR="00FE4A4F" w:rsidRPr="00F3646D">
        <w:rPr>
          <w:rFonts w:ascii="Times New Roman" w:hAnsi="Times New Roman" w:hint="eastAsia"/>
          <w:bCs/>
          <w:szCs w:val="21"/>
        </w:rPr>
        <w:t>的有效数据</w:t>
      </w:r>
      <w:r w:rsidRPr="00F3646D">
        <w:rPr>
          <w:rFonts w:ascii="Times New Roman" w:hAnsi="Times New Roman" w:hint="eastAsia"/>
          <w:bCs/>
          <w:szCs w:val="21"/>
        </w:rPr>
        <w:t>集，另一部分</w:t>
      </w:r>
      <w:r w:rsidR="00FE4A4F" w:rsidRPr="00F3646D">
        <w:rPr>
          <w:rFonts w:ascii="Times New Roman" w:hAnsi="Times New Roman" w:hint="eastAsia"/>
          <w:bCs/>
          <w:szCs w:val="21"/>
        </w:rPr>
        <w:t>约</w:t>
      </w:r>
      <w:r w:rsidR="00FE4A4F" w:rsidRPr="00F3646D">
        <w:rPr>
          <w:rFonts w:ascii="Times New Roman" w:hAnsi="Times New Roman" w:hint="eastAsia"/>
          <w:bCs/>
          <w:szCs w:val="21"/>
        </w:rPr>
        <w:t>6000</w:t>
      </w:r>
      <w:r w:rsidR="00FE4A4F" w:rsidRPr="00F3646D">
        <w:rPr>
          <w:rFonts w:ascii="Times New Roman" w:hAnsi="Times New Roman" w:hint="eastAsia"/>
          <w:bCs/>
          <w:szCs w:val="21"/>
        </w:rPr>
        <w:t>个数据</w:t>
      </w:r>
      <w:r w:rsidRPr="00F3646D">
        <w:rPr>
          <w:rFonts w:ascii="Times New Roman" w:hAnsi="Times New Roman" w:hint="eastAsia"/>
          <w:bCs/>
          <w:szCs w:val="21"/>
        </w:rPr>
        <w:t>用于验证集验证训练模型的</w:t>
      </w:r>
      <w:r w:rsidR="00FE4A4F" w:rsidRPr="00F3646D">
        <w:rPr>
          <w:rFonts w:ascii="Times New Roman" w:hAnsi="Times New Roman" w:hint="eastAsia"/>
          <w:bCs/>
          <w:szCs w:val="21"/>
        </w:rPr>
        <w:t>验证集，对每个数据进行随机化、批处理和缓存处理。</w:t>
      </w:r>
      <w:r w:rsidRPr="00F3646D">
        <w:rPr>
          <w:rFonts w:ascii="Times New Roman" w:hAnsi="Times New Roman" w:hint="eastAsia"/>
          <w:bCs/>
          <w:szCs w:val="21"/>
        </w:rPr>
        <w:t>由于采用了</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时序神经网络进行序列数据的分类在训练过程中默认情况下，软件将训练数据拆分成小</w:t>
      </w:r>
      <w:proofErr w:type="gramStart"/>
      <w:r w:rsidRPr="00F3646D">
        <w:rPr>
          <w:rFonts w:ascii="Times New Roman" w:hAnsi="Times New Roman" w:hint="eastAsia"/>
          <w:bCs/>
          <w:szCs w:val="21"/>
        </w:rPr>
        <w:t>批量并</w:t>
      </w:r>
      <w:proofErr w:type="gramEnd"/>
      <w:r w:rsidRPr="00F3646D">
        <w:rPr>
          <w:rFonts w:ascii="Times New Roman" w:hAnsi="Times New Roman" w:hint="eastAsia"/>
          <w:bCs/>
          <w:szCs w:val="21"/>
        </w:rPr>
        <w:t>填充序列使它们具有相同的长度。过多填充会对网络性能产生负面影响。为了防止训练过程添加过多填充，按序列长度对训练数据进行排序，并选择合适的小批量大小，以使同一小</w:t>
      </w:r>
      <w:proofErr w:type="gramStart"/>
      <w:r w:rsidRPr="00F3646D">
        <w:rPr>
          <w:rFonts w:ascii="Times New Roman" w:hAnsi="Times New Roman" w:hint="eastAsia"/>
          <w:bCs/>
          <w:szCs w:val="21"/>
        </w:rPr>
        <w:t>批量中</w:t>
      </w:r>
      <w:proofErr w:type="gramEnd"/>
      <w:r w:rsidRPr="00F3646D">
        <w:rPr>
          <w:rFonts w:ascii="Times New Roman" w:hAnsi="Times New Roman" w:hint="eastAsia"/>
          <w:bCs/>
          <w:szCs w:val="21"/>
        </w:rPr>
        <w:t>的序列长度相近。</w:t>
      </w:r>
    </w:p>
    <w:p w14:paraId="46BA60D2" w14:textId="6B2A3600" w:rsidR="00FD0896" w:rsidRPr="00F3646D" w:rsidRDefault="00AD6D73" w:rsidP="00AD6D73">
      <w:pPr>
        <w:spacing w:line="360" w:lineRule="auto"/>
        <w:ind w:firstLineChars="200" w:firstLine="420"/>
        <w:jc w:val="center"/>
        <w:rPr>
          <w:rFonts w:ascii="Times New Roman" w:hAnsi="Times New Roman"/>
          <w:bCs/>
          <w:szCs w:val="21"/>
        </w:rPr>
      </w:pPr>
      <w:r w:rsidRPr="00F3646D">
        <w:rPr>
          <w:rFonts w:ascii="Times New Roman" w:hAnsi="Times New Roman"/>
          <w:bCs/>
          <w:noProof/>
          <w:szCs w:val="21"/>
        </w:rPr>
        <w:drawing>
          <wp:anchor distT="0" distB="0" distL="114300" distR="114300" simplePos="0" relativeHeight="251674112" behindDoc="1" locked="0" layoutInCell="1" allowOverlap="1" wp14:anchorId="37A80DAE" wp14:editId="4FF31D05">
            <wp:simplePos x="0" y="0"/>
            <wp:positionH relativeFrom="column">
              <wp:posOffset>1494516</wp:posOffset>
            </wp:positionH>
            <wp:positionV relativeFrom="paragraph">
              <wp:posOffset>400841</wp:posOffset>
            </wp:positionV>
            <wp:extent cx="2543175" cy="1986915"/>
            <wp:effectExtent l="0" t="0" r="952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l="4863" t="18104" r="6155" b="4226"/>
                    <a:stretch/>
                  </pic:blipFill>
                  <pic:spPr bwMode="auto">
                    <a:xfrm>
                      <a:off x="0" y="0"/>
                      <a:ext cx="2543175" cy="1986915"/>
                    </a:xfrm>
                    <a:prstGeom prst="rect">
                      <a:avLst/>
                    </a:prstGeom>
                    <a:noFill/>
                    <a:ln>
                      <a:noFill/>
                    </a:ln>
                    <a:extLst>
                      <a:ext uri="{53640926-AAD7-44D8-BBD7-CCE9431645EC}">
                        <a14:shadowObscured xmlns:a14="http://schemas.microsoft.com/office/drawing/2010/main"/>
                      </a:ext>
                    </a:extLst>
                  </pic:spPr>
                </pic:pic>
              </a:graphicData>
            </a:graphic>
          </wp:anchor>
        </w:drawing>
      </w:r>
    </w:p>
    <w:p w14:paraId="28DFE1F9" w14:textId="1D76EB90" w:rsidR="009B4018" w:rsidRPr="00F3646D" w:rsidRDefault="00FD0896" w:rsidP="00AD6D73">
      <w:pPr>
        <w:spacing w:line="360" w:lineRule="auto"/>
        <w:ind w:firstLineChars="200" w:firstLine="420"/>
        <w:jc w:val="center"/>
        <w:rPr>
          <w:rFonts w:ascii="Times New Roman" w:hAnsi="Times New Roman"/>
        </w:rPr>
      </w:pPr>
      <w:r w:rsidRPr="00F3646D">
        <w:rPr>
          <w:rFonts w:ascii="Times New Roman" w:hAnsi="Times New Roman" w:hint="eastAsia"/>
        </w:rPr>
        <w:t>（图</w:t>
      </w:r>
      <w:r w:rsidRPr="00F3646D">
        <w:rPr>
          <w:rFonts w:ascii="Times New Roman" w:hAnsi="Times New Roman" w:hint="eastAsia"/>
        </w:rPr>
        <w:t>3-2</w:t>
      </w:r>
      <w:r w:rsidRPr="00F3646D">
        <w:rPr>
          <w:rFonts w:ascii="Times New Roman" w:hAnsi="Times New Roman"/>
        </w:rPr>
        <w:t xml:space="preserve"> </w:t>
      </w:r>
      <w:r w:rsidRPr="00F3646D">
        <w:rPr>
          <w:rFonts w:ascii="Times New Roman" w:hAnsi="Times New Roman" w:hint="eastAsia"/>
        </w:rPr>
        <w:t>各类型</w:t>
      </w:r>
      <w:proofErr w:type="gramStart"/>
      <w:r w:rsidRPr="00F3646D">
        <w:rPr>
          <w:rFonts w:ascii="Times New Roman" w:hAnsi="Times New Roman" w:hint="eastAsia"/>
        </w:rPr>
        <w:t>桩数据</w:t>
      </w:r>
      <w:proofErr w:type="gramEnd"/>
      <w:r w:rsidRPr="00F3646D">
        <w:rPr>
          <w:rFonts w:ascii="Times New Roman" w:hAnsi="Times New Roman" w:hint="eastAsia"/>
        </w:rPr>
        <w:t>集样本序列数量）</w:t>
      </w:r>
    </w:p>
    <w:p w14:paraId="353B662C" w14:textId="7D715E58" w:rsidR="009B4018" w:rsidRPr="00F3646D" w:rsidRDefault="009B4018" w:rsidP="00F3646D">
      <w:pPr>
        <w:spacing w:line="360" w:lineRule="auto"/>
        <w:ind w:firstLineChars="200" w:firstLine="420"/>
        <w:rPr>
          <w:rFonts w:ascii="Times New Roman" w:hAnsi="Times New Roman"/>
        </w:rPr>
      </w:pPr>
    </w:p>
    <w:p w14:paraId="5613FB82" w14:textId="2B0D7269" w:rsidR="00FE4A4F" w:rsidRPr="00AD6D73" w:rsidRDefault="00FE4A4F" w:rsidP="00F3646D">
      <w:pPr>
        <w:spacing w:line="360" w:lineRule="auto"/>
        <w:ind w:firstLineChars="200" w:firstLine="420"/>
        <w:rPr>
          <w:rFonts w:ascii="黑体" w:eastAsia="黑体" w:hAnsi="黑体"/>
        </w:rPr>
      </w:pPr>
      <w:r w:rsidRPr="00AD6D73">
        <w:rPr>
          <w:rFonts w:ascii="黑体" w:eastAsia="黑体" w:hAnsi="黑体" w:hint="eastAsia"/>
        </w:rPr>
        <w:t>3.3</w:t>
      </w:r>
      <w:r w:rsidRPr="00AD6D73">
        <w:rPr>
          <w:rFonts w:ascii="黑体" w:eastAsia="黑体" w:hAnsi="黑体"/>
        </w:rPr>
        <w:t xml:space="preserve"> </w:t>
      </w:r>
      <w:r w:rsidRPr="00AD6D73">
        <w:rPr>
          <w:rFonts w:ascii="黑体" w:eastAsia="黑体" w:hAnsi="黑体" w:hint="eastAsia"/>
        </w:rPr>
        <w:t>L</w:t>
      </w:r>
      <w:r w:rsidRPr="00AD6D73">
        <w:rPr>
          <w:rFonts w:ascii="黑体" w:eastAsia="黑体" w:hAnsi="黑体"/>
        </w:rPr>
        <w:t>STM</w:t>
      </w:r>
      <w:r w:rsidRPr="00AD6D73">
        <w:rPr>
          <w:rFonts w:ascii="黑体" w:eastAsia="黑体" w:hAnsi="黑体" w:hint="eastAsia"/>
        </w:rPr>
        <w:t>网络设计</w:t>
      </w:r>
    </w:p>
    <w:p w14:paraId="112EDC96" w14:textId="09E0EB63" w:rsidR="00076FAE" w:rsidRPr="00F3646D" w:rsidRDefault="00076FAE"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将输入大小指定为序列大小</w:t>
      </w:r>
      <w:r w:rsidRPr="00F3646D">
        <w:rPr>
          <w:rFonts w:ascii="Times New Roman" w:hAnsi="Times New Roman" w:hint="eastAsia"/>
          <w:bCs/>
          <w:szCs w:val="21"/>
        </w:rPr>
        <w:t xml:space="preserve"> 12</w:t>
      </w:r>
      <w:r w:rsidRPr="00F3646D">
        <w:rPr>
          <w:rFonts w:ascii="Times New Roman" w:hAnsi="Times New Roman" w:hint="eastAsia"/>
          <w:bCs/>
          <w:szCs w:val="21"/>
        </w:rPr>
        <w:t>（输入数据的维度）有</w:t>
      </w:r>
      <w:r w:rsidRPr="00F3646D">
        <w:rPr>
          <w:rFonts w:ascii="Times New Roman" w:hAnsi="Times New Roman" w:hint="eastAsia"/>
          <w:bCs/>
          <w:szCs w:val="21"/>
        </w:rPr>
        <w:t>4</w:t>
      </w:r>
      <w:r w:rsidRPr="00F3646D">
        <w:rPr>
          <w:rFonts w:ascii="Times New Roman" w:hAnsi="Times New Roman" w:hint="eastAsia"/>
          <w:bCs/>
          <w:szCs w:val="21"/>
        </w:rPr>
        <w:t>个输入层，指定具有</w:t>
      </w:r>
      <w:r w:rsidRPr="00F3646D">
        <w:rPr>
          <w:rFonts w:ascii="Times New Roman" w:hAnsi="Times New Roman" w:hint="eastAsia"/>
          <w:bCs/>
          <w:szCs w:val="21"/>
        </w:rPr>
        <w:t xml:space="preserve"> 100 </w:t>
      </w:r>
      <w:proofErr w:type="gramStart"/>
      <w:r w:rsidRPr="00F3646D">
        <w:rPr>
          <w:rFonts w:ascii="Times New Roman" w:hAnsi="Times New Roman" w:hint="eastAsia"/>
          <w:bCs/>
          <w:szCs w:val="21"/>
        </w:rPr>
        <w:t>个</w:t>
      </w:r>
      <w:proofErr w:type="gramEnd"/>
      <w:r w:rsidRPr="00F3646D">
        <w:rPr>
          <w:rFonts w:ascii="Times New Roman" w:hAnsi="Times New Roman" w:hint="eastAsia"/>
          <w:bCs/>
          <w:szCs w:val="21"/>
        </w:rPr>
        <w:t>隐含单元的双向</w:t>
      </w:r>
      <w:r w:rsidRPr="00F3646D">
        <w:rPr>
          <w:rFonts w:ascii="Times New Roman" w:hAnsi="Times New Roman" w:hint="eastAsia"/>
          <w:bCs/>
          <w:szCs w:val="21"/>
        </w:rPr>
        <w:t xml:space="preserve"> LSTM </w:t>
      </w:r>
      <w:proofErr w:type="gramStart"/>
      <w:r w:rsidRPr="00F3646D">
        <w:rPr>
          <w:rFonts w:ascii="Times New Roman" w:hAnsi="Times New Roman" w:hint="eastAsia"/>
          <w:bCs/>
          <w:szCs w:val="21"/>
        </w:rPr>
        <w:t>层并输出</w:t>
      </w:r>
      <w:proofErr w:type="gramEnd"/>
      <w:r w:rsidRPr="00F3646D">
        <w:rPr>
          <w:rFonts w:ascii="Times New Roman" w:hAnsi="Times New Roman" w:hint="eastAsia"/>
          <w:bCs/>
          <w:szCs w:val="21"/>
        </w:rPr>
        <w:t>序列的最后一个元素，最后通过包含大小为</w:t>
      </w:r>
      <w:r w:rsidRPr="00F3646D">
        <w:rPr>
          <w:rFonts w:ascii="Times New Roman" w:hAnsi="Times New Roman" w:hint="eastAsia"/>
          <w:bCs/>
          <w:szCs w:val="21"/>
        </w:rPr>
        <w:t xml:space="preserve"> 4</w:t>
      </w:r>
      <w:r w:rsidRPr="00F3646D">
        <w:rPr>
          <w:rFonts w:ascii="Times New Roman" w:hAnsi="Times New Roman" w:hint="eastAsia"/>
          <w:bCs/>
          <w:szCs w:val="21"/>
        </w:rPr>
        <w:t>的全连接层后跟</w:t>
      </w:r>
      <w:r w:rsidRPr="00F3646D">
        <w:rPr>
          <w:rFonts w:ascii="Times New Roman" w:hAnsi="Times New Roman" w:hint="eastAsia"/>
          <w:bCs/>
          <w:szCs w:val="21"/>
        </w:rPr>
        <w:t xml:space="preserve"> </w:t>
      </w:r>
      <w:proofErr w:type="spellStart"/>
      <w:r w:rsidRPr="00F3646D">
        <w:rPr>
          <w:rFonts w:ascii="Times New Roman" w:hAnsi="Times New Roman" w:hint="eastAsia"/>
          <w:bCs/>
          <w:szCs w:val="21"/>
        </w:rPr>
        <w:t>softmax</w:t>
      </w:r>
      <w:proofErr w:type="spellEnd"/>
      <w:r w:rsidRPr="00F3646D">
        <w:rPr>
          <w:rFonts w:ascii="Times New Roman" w:hAnsi="Times New Roman" w:hint="eastAsia"/>
          <w:bCs/>
          <w:szCs w:val="21"/>
        </w:rPr>
        <w:t xml:space="preserve"> </w:t>
      </w:r>
      <w:r w:rsidRPr="00F3646D">
        <w:rPr>
          <w:rFonts w:ascii="Times New Roman" w:hAnsi="Times New Roman" w:hint="eastAsia"/>
          <w:bCs/>
          <w:szCs w:val="21"/>
        </w:rPr>
        <w:t>层和分类层来指定类别</w:t>
      </w:r>
      <w:r w:rsidR="00753218" w:rsidRPr="00F3646D">
        <w:rPr>
          <w:rFonts w:ascii="Times New Roman" w:hAnsi="Times New Roman" w:hint="eastAsia"/>
          <w:bCs/>
          <w:szCs w:val="21"/>
        </w:rPr>
        <w:t>。指定求解器为</w:t>
      </w:r>
      <w:r w:rsidR="00753218" w:rsidRPr="00F3646D">
        <w:rPr>
          <w:rFonts w:ascii="Times New Roman" w:hAnsi="Times New Roman" w:hint="eastAsia"/>
          <w:bCs/>
          <w:szCs w:val="21"/>
        </w:rPr>
        <w:t xml:space="preserve"> '</w:t>
      </w:r>
      <w:proofErr w:type="spellStart"/>
      <w:r w:rsidR="00753218" w:rsidRPr="00F3646D">
        <w:rPr>
          <w:rFonts w:ascii="Times New Roman" w:hAnsi="Times New Roman" w:hint="eastAsia"/>
          <w:bCs/>
          <w:szCs w:val="21"/>
        </w:rPr>
        <w:t>adam</w:t>
      </w:r>
      <w:proofErr w:type="spellEnd"/>
      <w:r w:rsidR="00753218" w:rsidRPr="00F3646D">
        <w:rPr>
          <w:rFonts w:ascii="Times New Roman" w:hAnsi="Times New Roman" w:hint="eastAsia"/>
          <w:bCs/>
          <w:szCs w:val="21"/>
        </w:rPr>
        <w:t>'</w:t>
      </w:r>
      <w:r w:rsidR="00753218" w:rsidRPr="00F3646D">
        <w:rPr>
          <w:rFonts w:ascii="Times New Roman" w:hAnsi="Times New Roman" w:hint="eastAsia"/>
          <w:bCs/>
          <w:szCs w:val="21"/>
        </w:rPr>
        <w:t>，梯度阈值为</w:t>
      </w:r>
      <w:r w:rsidR="00753218" w:rsidRPr="00F3646D">
        <w:rPr>
          <w:rFonts w:ascii="Times New Roman" w:hAnsi="Times New Roman" w:hint="eastAsia"/>
          <w:bCs/>
          <w:szCs w:val="21"/>
        </w:rPr>
        <w:t xml:space="preserve"> 1</w:t>
      </w:r>
      <w:r w:rsidR="00753218" w:rsidRPr="00F3646D">
        <w:rPr>
          <w:rFonts w:ascii="Times New Roman" w:hAnsi="Times New Roman" w:hint="eastAsia"/>
          <w:bCs/>
          <w:szCs w:val="21"/>
        </w:rPr>
        <w:t>，最大轮数为</w:t>
      </w:r>
      <w:r w:rsidR="00753218" w:rsidRPr="00F3646D">
        <w:rPr>
          <w:rFonts w:ascii="Times New Roman" w:hAnsi="Times New Roman" w:hint="eastAsia"/>
          <w:bCs/>
          <w:szCs w:val="21"/>
        </w:rPr>
        <w:t xml:space="preserve"> 300</w:t>
      </w:r>
      <w:r w:rsidR="00753218" w:rsidRPr="00F3646D">
        <w:rPr>
          <w:rFonts w:ascii="Times New Roman" w:hAnsi="Times New Roman" w:hint="eastAsia"/>
          <w:bCs/>
          <w:szCs w:val="21"/>
        </w:rPr>
        <w:t>。让填充数据以使长度与最长序列相同，将序列长度指定为</w:t>
      </w:r>
      <w:r w:rsidR="00753218" w:rsidRPr="00F3646D">
        <w:rPr>
          <w:rFonts w:ascii="Times New Roman" w:hAnsi="Times New Roman" w:hint="eastAsia"/>
          <w:bCs/>
          <w:szCs w:val="21"/>
        </w:rPr>
        <w:t xml:space="preserve"> 'longest'</w:t>
      </w:r>
      <w:r w:rsidR="00753218" w:rsidRPr="00F3646D">
        <w:rPr>
          <w:rFonts w:ascii="Times New Roman" w:hAnsi="Times New Roman" w:hint="eastAsia"/>
          <w:bCs/>
          <w:szCs w:val="21"/>
        </w:rPr>
        <w:t>，本实验打乱</w:t>
      </w:r>
      <w:r w:rsidR="00753218" w:rsidRPr="00F3646D">
        <w:rPr>
          <w:rFonts w:ascii="Times New Roman" w:hAnsi="Times New Roman" w:hint="eastAsia"/>
          <w:bCs/>
          <w:szCs w:val="21"/>
        </w:rPr>
        <w:t>3</w:t>
      </w:r>
      <w:r w:rsidR="00753218" w:rsidRPr="00F3646D">
        <w:rPr>
          <w:rFonts w:ascii="Times New Roman" w:hAnsi="Times New Roman" w:hint="eastAsia"/>
          <w:bCs/>
          <w:szCs w:val="21"/>
        </w:rPr>
        <w:t>万条数据不用</w:t>
      </w:r>
      <w:proofErr w:type="gramStart"/>
      <w:r w:rsidR="00753218" w:rsidRPr="00F3646D">
        <w:rPr>
          <w:rFonts w:ascii="Times New Roman" w:hAnsi="Times New Roman" w:hint="eastAsia"/>
          <w:bCs/>
          <w:szCs w:val="21"/>
        </w:rPr>
        <w:t>保持按</w:t>
      </w:r>
      <w:proofErr w:type="gramEnd"/>
      <w:r w:rsidR="00753218" w:rsidRPr="00F3646D">
        <w:rPr>
          <w:rFonts w:ascii="Times New Roman" w:hAnsi="Times New Roman" w:hint="eastAsia"/>
          <w:bCs/>
          <w:szCs w:val="21"/>
        </w:rPr>
        <w:t>序列长度排序的状态。</w:t>
      </w:r>
      <w:r w:rsidR="00363D7A" w:rsidRPr="00363D7A">
        <w:rPr>
          <w:rFonts w:ascii="Times New Roman" w:hAnsi="Times New Roman" w:hint="eastAsia"/>
          <w:bCs/>
          <w:szCs w:val="21"/>
        </w:rPr>
        <w:t>训练梯度的阈值设定为</w:t>
      </w:r>
      <w:r w:rsidR="00363D7A" w:rsidRPr="00363D7A">
        <w:rPr>
          <w:rFonts w:ascii="Times New Roman" w:hAnsi="Times New Roman" w:hint="eastAsia"/>
          <w:bCs/>
          <w:szCs w:val="21"/>
        </w:rPr>
        <w:t>1</w:t>
      </w:r>
      <w:r w:rsidR="00363D7A" w:rsidRPr="00363D7A">
        <w:rPr>
          <w:rFonts w:ascii="Times New Roman" w:hAnsi="Times New Roman" w:hint="eastAsia"/>
          <w:bCs/>
          <w:szCs w:val="21"/>
        </w:rPr>
        <w:t>，训练回合的最大数量设定为</w:t>
      </w:r>
      <w:r w:rsidR="00363D7A" w:rsidRPr="00363D7A">
        <w:rPr>
          <w:rFonts w:ascii="Times New Roman" w:hAnsi="Times New Roman" w:hint="eastAsia"/>
          <w:bCs/>
          <w:szCs w:val="21"/>
        </w:rPr>
        <w:t>300</w:t>
      </w:r>
      <w:r w:rsidR="00363D7A" w:rsidRPr="00363D7A">
        <w:rPr>
          <w:rFonts w:ascii="Times New Roman" w:hAnsi="Times New Roman" w:hint="eastAsia"/>
          <w:bCs/>
          <w:szCs w:val="21"/>
        </w:rPr>
        <w:t>回合。</w:t>
      </w:r>
      <w:r w:rsidR="00893F5D" w:rsidRPr="00893F5D">
        <w:rPr>
          <w:rFonts w:ascii="Times New Roman" w:hAnsi="Times New Roman" w:hint="eastAsia"/>
          <w:bCs/>
          <w:szCs w:val="21"/>
        </w:rPr>
        <w:t>此外，我们计划使用</w:t>
      </w:r>
      <w:r w:rsidR="00893F5D" w:rsidRPr="00893F5D">
        <w:rPr>
          <w:rFonts w:ascii="Times New Roman" w:hAnsi="Times New Roman" w:hint="eastAsia"/>
          <w:bCs/>
          <w:szCs w:val="21"/>
        </w:rPr>
        <w:t xml:space="preserve"> </w:t>
      </w:r>
      <w:proofErr w:type="spellStart"/>
      <w:r w:rsidR="00893F5D" w:rsidRPr="00893F5D">
        <w:rPr>
          <w:rFonts w:ascii="Times New Roman" w:hAnsi="Times New Roman" w:hint="eastAsia"/>
          <w:bCs/>
          <w:szCs w:val="21"/>
        </w:rPr>
        <w:t>gpu</w:t>
      </w:r>
      <w:proofErr w:type="spellEnd"/>
      <w:r w:rsidR="00893F5D" w:rsidRPr="00893F5D">
        <w:rPr>
          <w:rFonts w:ascii="Times New Roman" w:hAnsi="Times New Roman" w:hint="eastAsia"/>
          <w:bCs/>
          <w:szCs w:val="21"/>
        </w:rPr>
        <w:t xml:space="preserve"> </w:t>
      </w:r>
      <w:r w:rsidR="00893F5D" w:rsidRPr="00893F5D">
        <w:rPr>
          <w:rFonts w:ascii="Times New Roman" w:hAnsi="Times New Roman" w:hint="eastAsia"/>
          <w:bCs/>
          <w:szCs w:val="21"/>
        </w:rPr>
        <w:t>来训练大量的实验数据。</w:t>
      </w:r>
    </w:p>
    <w:p w14:paraId="4930382D"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options = </w:t>
      </w:r>
      <w:proofErr w:type="spellStart"/>
      <w:proofErr w:type="gramStart"/>
      <w:r w:rsidRPr="00FC4D17">
        <w:rPr>
          <w:rFonts w:ascii="Times New Roman" w:hAnsi="Times New Roman"/>
          <w:bCs/>
          <w:szCs w:val="21"/>
        </w:rPr>
        <w:t>trainingOptions</w:t>
      </w:r>
      <w:proofErr w:type="spellEnd"/>
      <w:r w:rsidRPr="00FC4D17">
        <w:rPr>
          <w:rFonts w:ascii="Times New Roman" w:hAnsi="Times New Roman"/>
          <w:bCs/>
          <w:szCs w:val="21"/>
        </w:rPr>
        <w:t>(</w:t>
      </w:r>
      <w:proofErr w:type="gramEnd"/>
      <w:r w:rsidRPr="00FC4D17">
        <w:rPr>
          <w:rFonts w:ascii="Times New Roman" w:hAnsi="Times New Roman"/>
          <w:bCs/>
          <w:szCs w:val="21"/>
        </w:rPr>
        <w:t>'</w:t>
      </w:r>
      <w:proofErr w:type="spellStart"/>
      <w:r w:rsidRPr="00FC4D17">
        <w:rPr>
          <w:rFonts w:ascii="Times New Roman" w:hAnsi="Times New Roman"/>
          <w:bCs/>
          <w:szCs w:val="21"/>
        </w:rPr>
        <w:t>adam</w:t>
      </w:r>
      <w:proofErr w:type="spellEnd"/>
      <w:r w:rsidRPr="00FC4D17">
        <w:rPr>
          <w:rFonts w:ascii="Times New Roman" w:hAnsi="Times New Roman"/>
          <w:bCs/>
          <w:szCs w:val="21"/>
        </w:rPr>
        <w:t>', ...</w:t>
      </w:r>
    </w:p>
    <w:p w14:paraId="59E7E924"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hint="eastAsia"/>
          <w:bCs/>
          <w:szCs w:val="21"/>
        </w:rPr>
        <w:t xml:space="preserve">    '</w:t>
      </w:r>
      <w:proofErr w:type="spellStart"/>
      <w:r w:rsidRPr="00FC4D17">
        <w:rPr>
          <w:rFonts w:ascii="Times New Roman" w:hAnsi="Times New Roman" w:hint="eastAsia"/>
          <w:bCs/>
          <w:szCs w:val="21"/>
        </w:rPr>
        <w:t>ExecutionEnvironment</w:t>
      </w:r>
      <w:proofErr w:type="spellEnd"/>
      <w:r w:rsidRPr="00FC4D17">
        <w:rPr>
          <w:rFonts w:ascii="Times New Roman" w:hAnsi="Times New Roman" w:hint="eastAsia"/>
          <w:bCs/>
          <w:szCs w:val="21"/>
        </w:rPr>
        <w:t xml:space="preserve">','auto', ... // </w:t>
      </w:r>
      <w:r w:rsidRPr="00FC4D17">
        <w:rPr>
          <w:rFonts w:ascii="Times New Roman" w:hAnsi="Times New Roman" w:hint="eastAsia"/>
          <w:bCs/>
          <w:szCs w:val="21"/>
        </w:rPr>
        <w:t>由于我们的训练数据较多，此处不采用</w:t>
      </w:r>
      <w:proofErr w:type="spellStart"/>
      <w:r w:rsidRPr="00FC4D17">
        <w:rPr>
          <w:rFonts w:ascii="Times New Roman" w:hAnsi="Times New Roman" w:hint="eastAsia"/>
          <w:bCs/>
          <w:szCs w:val="21"/>
        </w:rPr>
        <w:t>cpu</w:t>
      </w:r>
      <w:proofErr w:type="spellEnd"/>
      <w:r w:rsidRPr="00FC4D17">
        <w:rPr>
          <w:rFonts w:ascii="Times New Roman" w:hAnsi="Times New Roman" w:hint="eastAsia"/>
          <w:bCs/>
          <w:szCs w:val="21"/>
        </w:rPr>
        <w:t>训练</w:t>
      </w:r>
    </w:p>
    <w:p w14:paraId="30E7FF44"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'GradientThreshold',1, ...</w:t>
      </w:r>
    </w:p>
    <w:p w14:paraId="4F38B0D7"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w:t>
      </w:r>
      <w:proofErr w:type="spellStart"/>
      <w:r w:rsidRPr="00FC4D17">
        <w:rPr>
          <w:rFonts w:ascii="Times New Roman" w:hAnsi="Times New Roman"/>
          <w:bCs/>
          <w:szCs w:val="21"/>
        </w:rPr>
        <w:t>MaxEpochs</w:t>
      </w:r>
      <w:proofErr w:type="spellEnd"/>
      <w:proofErr w:type="gramStart"/>
      <w:r w:rsidRPr="00FC4D17">
        <w:rPr>
          <w:rFonts w:ascii="Times New Roman" w:hAnsi="Times New Roman"/>
          <w:bCs/>
          <w:szCs w:val="21"/>
        </w:rPr>
        <w:t>',</w:t>
      </w:r>
      <w:proofErr w:type="spellStart"/>
      <w:r w:rsidRPr="00FC4D17">
        <w:rPr>
          <w:rFonts w:ascii="Times New Roman" w:hAnsi="Times New Roman"/>
          <w:bCs/>
          <w:szCs w:val="21"/>
        </w:rPr>
        <w:t>maxEpochs</w:t>
      </w:r>
      <w:proofErr w:type="spellEnd"/>
      <w:proofErr w:type="gramEnd"/>
      <w:r w:rsidRPr="00FC4D17">
        <w:rPr>
          <w:rFonts w:ascii="Times New Roman" w:hAnsi="Times New Roman"/>
          <w:bCs/>
          <w:szCs w:val="21"/>
        </w:rPr>
        <w:t>, ...</w:t>
      </w:r>
    </w:p>
    <w:p w14:paraId="4CE4F97A"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w:t>
      </w:r>
      <w:proofErr w:type="spellStart"/>
      <w:r w:rsidRPr="00FC4D17">
        <w:rPr>
          <w:rFonts w:ascii="Times New Roman" w:hAnsi="Times New Roman"/>
          <w:bCs/>
          <w:szCs w:val="21"/>
        </w:rPr>
        <w:t>MiniBatchSize</w:t>
      </w:r>
      <w:proofErr w:type="spellEnd"/>
      <w:proofErr w:type="gramStart"/>
      <w:r w:rsidRPr="00FC4D17">
        <w:rPr>
          <w:rFonts w:ascii="Times New Roman" w:hAnsi="Times New Roman"/>
          <w:bCs/>
          <w:szCs w:val="21"/>
        </w:rPr>
        <w:t>',</w:t>
      </w:r>
      <w:proofErr w:type="spellStart"/>
      <w:r w:rsidRPr="00FC4D17">
        <w:rPr>
          <w:rFonts w:ascii="Times New Roman" w:hAnsi="Times New Roman"/>
          <w:bCs/>
          <w:szCs w:val="21"/>
        </w:rPr>
        <w:t>miniBatchSize</w:t>
      </w:r>
      <w:proofErr w:type="spellEnd"/>
      <w:proofErr w:type="gramEnd"/>
      <w:r w:rsidRPr="00FC4D17">
        <w:rPr>
          <w:rFonts w:ascii="Times New Roman" w:hAnsi="Times New Roman"/>
          <w:bCs/>
          <w:szCs w:val="21"/>
        </w:rPr>
        <w:t>, ...</w:t>
      </w:r>
    </w:p>
    <w:p w14:paraId="0743A134"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w:t>
      </w:r>
      <w:proofErr w:type="spellStart"/>
      <w:r w:rsidRPr="00FC4D17">
        <w:rPr>
          <w:rFonts w:ascii="Times New Roman" w:hAnsi="Times New Roman"/>
          <w:bCs/>
          <w:szCs w:val="21"/>
        </w:rPr>
        <w:t>ValidationData</w:t>
      </w:r>
      <w:proofErr w:type="spellEnd"/>
      <w:proofErr w:type="gramStart"/>
      <w:r w:rsidRPr="00FC4D17">
        <w:rPr>
          <w:rFonts w:ascii="Times New Roman" w:hAnsi="Times New Roman"/>
          <w:bCs/>
          <w:szCs w:val="21"/>
        </w:rPr>
        <w:t>',{</w:t>
      </w:r>
      <w:proofErr w:type="spellStart"/>
      <w:proofErr w:type="gramEnd"/>
      <w:r w:rsidRPr="00FC4D17">
        <w:rPr>
          <w:rFonts w:ascii="Times New Roman" w:hAnsi="Times New Roman"/>
          <w:bCs/>
          <w:szCs w:val="21"/>
        </w:rPr>
        <w:t>XValidation,YValidation</w:t>
      </w:r>
      <w:proofErr w:type="spellEnd"/>
      <w:r w:rsidRPr="00FC4D17">
        <w:rPr>
          <w:rFonts w:ascii="Times New Roman" w:hAnsi="Times New Roman"/>
          <w:bCs/>
          <w:szCs w:val="21"/>
        </w:rPr>
        <w:t>},...</w:t>
      </w:r>
    </w:p>
    <w:p w14:paraId="488C003D"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lastRenderedPageBreak/>
        <w:t xml:space="preserve">    '</w:t>
      </w:r>
      <w:proofErr w:type="spellStart"/>
      <w:r w:rsidRPr="00FC4D17">
        <w:rPr>
          <w:rFonts w:ascii="Times New Roman" w:hAnsi="Times New Roman"/>
          <w:bCs/>
          <w:szCs w:val="21"/>
        </w:rPr>
        <w:t>SequenceLength</w:t>
      </w:r>
      <w:proofErr w:type="spellEnd"/>
      <w:r w:rsidRPr="00FC4D17">
        <w:rPr>
          <w:rFonts w:ascii="Times New Roman" w:hAnsi="Times New Roman"/>
          <w:bCs/>
          <w:szCs w:val="21"/>
        </w:rPr>
        <w:t>','longest', ...</w:t>
      </w:r>
    </w:p>
    <w:p w14:paraId="3DF1EE6A"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w:t>
      </w:r>
      <w:proofErr w:type="spellStart"/>
      <w:r w:rsidRPr="00FC4D17">
        <w:rPr>
          <w:rFonts w:ascii="Times New Roman" w:hAnsi="Times New Roman"/>
          <w:bCs/>
          <w:szCs w:val="21"/>
        </w:rPr>
        <w:t>Shuffle','never</w:t>
      </w:r>
      <w:proofErr w:type="spellEnd"/>
      <w:r w:rsidRPr="00FC4D17">
        <w:rPr>
          <w:rFonts w:ascii="Times New Roman" w:hAnsi="Times New Roman"/>
          <w:bCs/>
          <w:szCs w:val="21"/>
        </w:rPr>
        <w:t>', ...</w:t>
      </w:r>
    </w:p>
    <w:p w14:paraId="05543293"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'Verbose',0, ...</w:t>
      </w:r>
    </w:p>
    <w:p w14:paraId="0A24F19F"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w:t>
      </w:r>
      <w:proofErr w:type="spellStart"/>
      <w:r w:rsidRPr="00FC4D17">
        <w:rPr>
          <w:rFonts w:ascii="Times New Roman" w:hAnsi="Times New Roman"/>
          <w:bCs/>
          <w:szCs w:val="21"/>
        </w:rPr>
        <w:t>Plots','training</w:t>
      </w:r>
      <w:proofErr w:type="spellEnd"/>
      <w:r w:rsidRPr="00FC4D17">
        <w:rPr>
          <w:rFonts w:ascii="Times New Roman" w:hAnsi="Times New Roman"/>
          <w:bCs/>
          <w:szCs w:val="21"/>
        </w:rPr>
        <w:t>-progress');</w:t>
      </w:r>
    </w:p>
    <w:p w14:paraId="356DC6C7" w14:textId="4656076D" w:rsidR="00B71219"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hint="eastAsia"/>
          <w:bCs/>
          <w:szCs w:val="21"/>
        </w:rPr>
        <w:t>由于大批量数据存储较大且序列较长，因此更适合在</w:t>
      </w:r>
      <w:r w:rsidRPr="00FC4D17">
        <w:rPr>
          <w:rFonts w:ascii="Times New Roman" w:hAnsi="Times New Roman" w:hint="eastAsia"/>
          <w:bCs/>
          <w:szCs w:val="21"/>
        </w:rPr>
        <w:t xml:space="preserve"> GPU </w:t>
      </w:r>
      <w:r w:rsidRPr="00FC4D17">
        <w:rPr>
          <w:rFonts w:ascii="Times New Roman" w:hAnsi="Times New Roman" w:hint="eastAsia"/>
          <w:bCs/>
          <w:szCs w:val="21"/>
        </w:rPr>
        <w:t>上训练</w:t>
      </w:r>
      <w:r w:rsidRPr="00FC4D17">
        <w:rPr>
          <w:rFonts w:ascii="Times New Roman" w:hAnsi="Times New Roman" w:hint="eastAsia"/>
          <w:bCs/>
          <w:szCs w:val="21"/>
        </w:rPr>
        <w:t>,</w:t>
      </w:r>
      <w:r w:rsidRPr="00FC4D17">
        <w:rPr>
          <w:rFonts w:ascii="Times New Roman" w:hAnsi="Times New Roman" w:hint="eastAsia"/>
          <w:bCs/>
          <w:szCs w:val="21"/>
        </w:rPr>
        <w:t>将</w:t>
      </w:r>
      <w:r w:rsidRPr="00FC4D17">
        <w:rPr>
          <w:rFonts w:ascii="Times New Roman" w:hAnsi="Times New Roman" w:hint="eastAsia"/>
          <w:bCs/>
          <w:szCs w:val="21"/>
        </w:rPr>
        <w:t xml:space="preserve"> '</w:t>
      </w:r>
      <w:proofErr w:type="spellStart"/>
      <w:r w:rsidRPr="00FC4D17">
        <w:rPr>
          <w:rFonts w:ascii="Times New Roman" w:hAnsi="Times New Roman" w:hint="eastAsia"/>
          <w:bCs/>
          <w:szCs w:val="21"/>
        </w:rPr>
        <w:t>ExecutionEnvironment</w:t>
      </w:r>
      <w:proofErr w:type="spellEnd"/>
      <w:r w:rsidRPr="00FC4D17">
        <w:rPr>
          <w:rFonts w:ascii="Times New Roman" w:hAnsi="Times New Roman" w:hint="eastAsia"/>
          <w:bCs/>
          <w:szCs w:val="21"/>
        </w:rPr>
        <w:t xml:space="preserve">' </w:t>
      </w:r>
      <w:r w:rsidRPr="00FC4D17">
        <w:rPr>
          <w:rFonts w:ascii="Times New Roman" w:hAnsi="Times New Roman" w:hint="eastAsia"/>
          <w:bCs/>
          <w:szCs w:val="21"/>
        </w:rPr>
        <w:t>设置为</w:t>
      </w:r>
      <w:r w:rsidRPr="00FC4D17">
        <w:rPr>
          <w:rFonts w:ascii="Times New Roman" w:hAnsi="Times New Roman" w:hint="eastAsia"/>
          <w:bCs/>
          <w:szCs w:val="21"/>
        </w:rPr>
        <w:t xml:space="preserve"> 'auto'</w:t>
      </w:r>
      <w:r w:rsidRPr="00FC4D17">
        <w:rPr>
          <w:rFonts w:ascii="Times New Roman" w:hAnsi="Times New Roman" w:hint="eastAsia"/>
          <w:bCs/>
          <w:szCs w:val="21"/>
        </w:rPr>
        <w:t>。</w:t>
      </w:r>
    </w:p>
    <w:p w14:paraId="084212F9" w14:textId="4B8B20AE" w:rsidR="00B71219" w:rsidRPr="00F3646D" w:rsidRDefault="00B71219" w:rsidP="00F3646D">
      <w:pPr>
        <w:spacing w:line="360" w:lineRule="auto"/>
        <w:ind w:firstLineChars="200" w:firstLine="420"/>
        <w:rPr>
          <w:rFonts w:ascii="Times New Roman" w:hAnsi="Times New Roman"/>
          <w:bCs/>
          <w:szCs w:val="21"/>
        </w:rPr>
      </w:pPr>
      <w:r w:rsidRPr="00F3646D">
        <w:rPr>
          <w:rFonts w:ascii="Times New Roman" w:hAnsi="Times New Roman"/>
          <w:bCs/>
          <w:noProof/>
          <w:szCs w:val="21"/>
        </w:rPr>
        <w:drawing>
          <wp:inline distT="0" distB="0" distL="0" distR="0" wp14:anchorId="6B473969" wp14:editId="622A93C4">
            <wp:extent cx="5274310" cy="1724660"/>
            <wp:effectExtent l="0" t="0" r="254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724660"/>
                    </a:xfrm>
                    <a:prstGeom prst="rect">
                      <a:avLst/>
                    </a:prstGeom>
                    <a:noFill/>
                    <a:ln>
                      <a:noFill/>
                    </a:ln>
                  </pic:spPr>
                </pic:pic>
              </a:graphicData>
            </a:graphic>
          </wp:inline>
        </w:drawing>
      </w:r>
    </w:p>
    <w:p w14:paraId="1CA9BC76" w14:textId="114DD7D3" w:rsidR="00B71219" w:rsidRPr="00F3646D" w:rsidRDefault="00FD0896" w:rsidP="000420A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（图</w:t>
      </w:r>
      <w:r w:rsidRPr="00F3646D">
        <w:rPr>
          <w:rFonts w:ascii="Times New Roman" w:hAnsi="Times New Roman" w:hint="eastAsia"/>
          <w:bCs/>
          <w:szCs w:val="21"/>
        </w:rPr>
        <w:t>3-4</w:t>
      </w:r>
      <w:r w:rsidRPr="00F3646D">
        <w:rPr>
          <w:rFonts w:ascii="Times New Roman" w:hAnsi="Times New Roman"/>
          <w:bCs/>
          <w:szCs w:val="21"/>
        </w:rPr>
        <w:t xml:space="preserve"> </w:t>
      </w:r>
      <w:r w:rsidRPr="00F3646D">
        <w:rPr>
          <w:rFonts w:ascii="Times New Roman" w:hAnsi="Times New Roman" w:hint="eastAsia"/>
          <w:bCs/>
          <w:szCs w:val="21"/>
        </w:rPr>
        <w:t>数据</w:t>
      </w:r>
      <w:proofErr w:type="gramStart"/>
      <w:r w:rsidRPr="00F3646D">
        <w:rPr>
          <w:rFonts w:ascii="Times New Roman" w:hAnsi="Times New Roman" w:hint="eastAsia"/>
          <w:bCs/>
          <w:szCs w:val="21"/>
        </w:rPr>
        <w:t>集处理</w:t>
      </w:r>
      <w:proofErr w:type="gramEnd"/>
      <w:r w:rsidRPr="00F3646D">
        <w:rPr>
          <w:rFonts w:ascii="Times New Roman" w:hAnsi="Times New Roman" w:hint="eastAsia"/>
          <w:bCs/>
          <w:szCs w:val="21"/>
        </w:rPr>
        <w:t>流程）</w:t>
      </w:r>
    </w:p>
    <w:p w14:paraId="74E2C7BB" w14:textId="78325DD5" w:rsidR="00753218" w:rsidRDefault="00753218" w:rsidP="00F3646D">
      <w:pPr>
        <w:spacing w:line="360" w:lineRule="auto"/>
        <w:ind w:firstLineChars="200" w:firstLine="560"/>
        <w:rPr>
          <w:rFonts w:ascii="黑体" w:eastAsia="黑体" w:hAnsi="黑体"/>
          <w:bCs/>
          <w:sz w:val="28"/>
          <w:szCs w:val="28"/>
        </w:rPr>
      </w:pPr>
      <w:r w:rsidRPr="000420AD">
        <w:rPr>
          <w:rFonts w:ascii="黑体" w:eastAsia="黑体" w:hAnsi="黑体" w:hint="eastAsia"/>
          <w:bCs/>
          <w:sz w:val="28"/>
          <w:szCs w:val="28"/>
        </w:rPr>
        <w:t>4训练</w:t>
      </w:r>
      <w:r w:rsidR="00FC4D17">
        <w:rPr>
          <w:rFonts w:ascii="黑体" w:eastAsia="黑体" w:hAnsi="黑体" w:hint="eastAsia"/>
          <w:bCs/>
          <w:sz w:val="28"/>
          <w:szCs w:val="28"/>
        </w:rPr>
        <w:t>过程</w:t>
      </w:r>
    </w:p>
    <w:p w14:paraId="3F46A539" w14:textId="074BBE08" w:rsidR="00FC4D17" w:rsidRPr="00FC4D17" w:rsidRDefault="00FC4D17" w:rsidP="00F3646D">
      <w:pPr>
        <w:spacing w:line="360" w:lineRule="auto"/>
        <w:ind w:firstLineChars="200" w:firstLine="420"/>
        <w:rPr>
          <w:rFonts w:ascii="黑体" w:eastAsia="黑体" w:hAnsi="黑体"/>
          <w:bCs/>
          <w:szCs w:val="21"/>
        </w:rPr>
      </w:pPr>
      <w:r w:rsidRPr="00FC4D17">
        <w:rPr>
          <w:rFonts w:ascii="黑体" w:eastAsia="黑体" w:hAnsi="黑体" w:hint="eastAsia"/>
          <w:bCs/>
          <w:szCs w:val="21"/>
        </w:rPr>
        <w:t>4.1</w:t>
      </w:r>
      <w:r>
        <w:rPr>
          <w:rFonts w:ascii="黑体" w:eastAsia="黑体" w:hAnsi="黑体" w:hint="eastAsia"/>
          <w:bCs/>
          <w:szCs w:val="21"/>
        </w:rPr>
        <w:t>初步训练</w:t>
      </w:r>
    </w:p>
    <w:p w14:paraId="3B1539C2" w14:textId="17D614C8" w:rsidR="00753218" w:rsidRPr="00F3646D" w:rsidRDefault="00753218"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起初训练效果不佳，验证准确度维持在</w:t>
      </w:r>
      <w:r w:rsidRPr="00F3646D">
        <w:rPr>
          <w:rFonts w:ascii="Times New Roman" w:hAnsi="Times New Roman" w:hint="eastAsia"/>
          <w:bCs/>
          <w:szCs w:val="21"/>
        </w:rPr>
        <w:t>54%</w:t>
      </w:r>
      <w:r w:rsidRPr="00F3646D">
        <w:rPr>
          <w:rFonts w:ascii="Times New Roman" w:hAnsi="Times New Roman" w:hint="eastAsia"/>
          <w:bCs/>
          <w:szCs w:val="21"/>
        </w:rPr>
        <w:t>左右，修正判别指标对数据进行自动分类，检测的第二个波相对于第一个波的相对振幅比作为分类依据重新训练数据。其他处理不变。</w:t>
      </w:r>
    </w:p>
    <w:p w14:paraId="1DAC2E83" w14:textId="77777777" w:rsidR="008D6EBF" w:rsidRPr="00F3646D" w:rsidRDefault="008D6EBF" w:rsidP="008B5DBB">
      <w:pPr>
        <w:spacing w:line="360" w:lineRule="auto"/>
        <w:rPr>
          <w:rFonts w:ascii="Times New Roman" w:hAnsi="Times New Roman"/>
          <w:bCs/>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4"/>
        <w:gridCol w:w="2552"/>
      </w:tblGrid>
      <w:tr w:rsidR="00753218" w:rsidRPr="00F3646D" w14:paraId="5D867659" w14:textId="77777777" w:rsidTr="008D6EBF">
        <w:trPr>
          <w:trHeight w:val="284"/>
          <w:jc w:val="center"/>
        </w:trPr>
        <w:tc>
          <w:tcPr>
            <w:tcW w:w="1274" w:type="dxa"/>
          </w:tcPr>
          <w:p w14:paraId="48C6EA56" w14:textId="77777777" w:rsidR="00753218" w:rsidRPr="00F3646D" w:rsidRDefault="00753218" w:rsidP="00F3646D">
            <w:pPr>
              <w:spacing w:line="360" w:lineRule="auto"/>
              <w:ind w:left="-2" w:firstLineChars="200" w:firstLine="420"/>
              <w:rPr>
                <w:rFonts w:ascii="Times New Roman" w:hAnsi="Times New Roman"/>
                <w:bCs/>
                <w:szCs w:val="21"/>
              </w:rPr>
            </w:pPr>
            <w:bookmarkStart w:id="12" w:name="_Hlk69159779"/>
            <w:r w:rsidRPr="00F3646D">
              <w:rPr>
                <w:rFonts w:ascii="Times New Roman" w:hAnsi="Times New Roman" w:hint="eastAsia"/>
                <w:bCs/>
                <w:szCs w:val="21"/>
              </w:rPr>
              <w:t>缺陷类型</w:t>
            </w:r>
          </w:p>
        </w:tc>
        <w:tc>
          <w:tcPr>
            <w:tcW w:w="2552" w:type="dxa"/>
          </w:tcPr>
          <w:p w14:paraId="1218D3EA" w14:textId="77777777" w:rsidR="00753218" w:rsidRPr="00F3646D" w:rsidRDefault="00753218"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分类原则</w:t>
            </w:r>
          </w:p>
        </w:tc>
      </w:tr>
      <w:tr w:rsidR="00753218" w:rsidRPr="00F3646D" w14:paraId="7333A26C" w14:textId="77777777" w:rsidTr="008D6EBF">
        <w:trPr>
          <w:trHeight w:val="326"/>
          <w:jc w:val="center"/>
        </w:trPr>
        <w:tc>
          <w:tcPr>
            <w:tcW w:w="1274" w:type="dxa"/>
          </w:tcPr>
          <w:p w14:paraId="0A7712F8" w14:textId="77777777" w:rsidR="00753218" w:rsidRPr="00F3646D" w:rsidRDefault="00753218" w:rsidP="00F3646D">
            <w:pPr>
              <w:spacing w:line="360" w:lineRule="auto"/>
              <w:ind w:left="-2" w:firstLineChars="200" w:firstLine="420"/>
              <w:jc w:val="center"/>
              <w:rPr>
                <w:rFonts w:ascii="Times New Roman" w:hAnsi="Times New Roman"/>
                <w:bCs/>
                <w:szCs w:val="21"/>
              </w:rPr>
            </w:pPr>
            <w:r w:rsidRPr="00F3646D">
              <w:rPr>
                <w:rFonts w:ascii="Times New Roman" w:hAnsi="Times New Roman" w:hint="eastAsia"/>
                <w:bCs/>
                <w:szCs w:val="21"/>
              </w:rPr>
              <w:t>I</w:t>
            </w:r>
          </w:p>
        </w:tc>
        <w:tc>
          <w:tcPr>
            <w:tcW w:w="2552" w:type="dxa"/>
          </w:tcPr>
          <w:p w14:paraId="151F7762" w14:textId="2E71D04B" w:rsidR="00753218" w:rsidRPr="00F3646D" w:rsidRDefault="00753218"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0.1</w:t>
            </w:r>
            <w:r w:rsidRPr="00F3646D">
              <w:rPr>
                <w:rFonts w:ascii="Times New Roman" w:hAnsi="Times New Roman" w:hint="eastAsia"/>
                <w:bCs/>
                <w:szCs w:val="21"/>
              </w:rPr>
              <w:t>及以下</w:t>
            </w:r>
          </w:p>
        </w:tc>
      </w:tr>
      <w:tr w:rsidR="00753218" w:rsidRPr="00F3646D" w14:paraId="63751DC0" w14:textId="77777777" w:rsidTr="008D6EBF">
        <w:trPr>
          <w:trHeight w:val="298"/>
          <w:jc w:val="center"/>
        </w:trPr>
        <w:tc>
          <w:tcPr>
            <w:tcW w:w="1274" w:type="dxa"/>
          </w:tcPr>
          <w:p w14:paraId="1EEAEF70" w14:textId="77777777" w:rsidR="00753218" w:rsidRPr="00F3646D" w:rsidRDefault="00753218" w:rsidP="00F3646D">
            <w:pPr>
              <w:spacing w:line="360" w:lineRule="auto"/>
              <w:ind w:left="-2" w:firstLineChars="200" w:firstLine="420"/>
              <w:jc w:val="center"/>
              <w:rPr>
                <w:rFonts w:ascii="Times New Roman" w:hAnsi="Times New Roman"/>
                <w:bCs/>
                <w:szCs w:val="21"/>
              </w:rPr>
            </w:pPr>
            <w:r w:rsidRPr="00F3646D">
              <w:rPr>
                <w:rFonts w:ascii="Times New Roman" w:hAnsi="Times New Roman" w:hint="eastAsia"/>
                <w:bCs/>
                <w:szCs w:val="21"/>
              </w:rPr>
              <w:t>II</w:t>
            </w:r>
          </w:p>
        </w:tc>
        <w:tc>
          <w:tcPr>
            <w:tcW w:w="2552" w:type="dxa"/>
          </w:tcPr>
          <w:p w14:paraId="35F06C3D" w14:textId="1D1B9F24" w:rsidR="00753218" w:rsidRPr="00F3646D" w:rsidRDefault="00753218" w:rsidP="00F3646D">
            <w:pPr>
              <w:spacing w:line="360" w:lineRule="auto"/>
              <w:ind w:left="-2" w:firstLineChars="200" w:firstLine="420"/>
              <w:rPr>
                <w:rFonts w:ascii="Times New Roman" w:hAnsi="Times New Roman"/>
                <w:bCs/>
                <w:szCs w:val="21"/>
              </w:rPr>
            </w:pPr>
            <w:r w:rsidRPr="00F3646D">
              <w:rPr>
                <w:rFonts w:ascii="Times New Roman" w:hAnsi="Times New Roman" w:hint="eastAsia"/>
                <w:bCs/>
                <w:szCs w:val="21"/>
              </w:rPr>
              <w:t>0.1-0.2</w:t>
            </w:r>
          </w:p>
        </w:tc>
      </w:tr>
      <w:tr w:rsidR="00753218" w:rsidRPr="00F3646D" w14:paraId="4F654128" w14:textId="77777777" w:rsidTr="008D6EBF">
        <w:trPr>
          <w:trHeight w:val="337"/>
          <w:jc w:val="center"/>
        </w:trPr>
        <w:tc>
          <w:tcPr>
            <w:tcW w:w="1274" w:type="dxa"/>
          </w:tcPr>
          <w:p w14:paraId="1F03346E" w14:textId="7ADA3B90" w:rsidR="00753218" w:rsidRPr="00F3646D" w:rsidRDefault="00753218" w:rsidP="00F3646D">
            <w:pPr>
              <w:spacing w:line="360" w:lineRule="auto"/>
              <w:ind w:left="-2" w:firstLineChars="200" w:firstLine="420"/>
              <w:jc w:val="center"/>
              <w:rPr>
                <w:rFonts w:ascii="Times New Roman" w:hAnsi="Times New Roman"/>
                <w:bCs/>
                <w:szCs w:val="21"/>
              </w:rPr>
            </w:pPr>
            <w:r w:rsidRPr="00F3646D">
              <w:rPr>
                <w:rFonts w:ascii="Times New Roman" w:hAnsi="Times New Roman" w:hint="eastAsia"/>
                <w:bCs/>
                <w:szCs w:val="21"/>
              </w:rPr>
              <w:t>III</w:t>
            </w:r>
          </w:p>
        </w:tc>
        <w:tc>
          <w:tcPr>
            <w:tcW w:w="2552" w:type="dxa"/>
          </w:tcPr>
          <w:p w14:paraId="58FF2618" w14:textId="70071062" w:rsidR="00753218" w:rsidRPr="00F3646D" w:rsidRDefault="00753218" w:rsidP="00F3646D">
            <w:pPr>
              <w:spacing w:line="360" w:lineRule="auto"/>
              <w:ind w:left="-2" w:firstLineChars="200" w:firstLine="420"/>
              <w:rPr>
                <w:rFonts w:ascii="Times New Roman" w:hAnsi="Times New Roman"/>
                <w:bCs/>
                <w:szCs w:val="21"/>
              </w:rPr>
            </w:pPr>
            <w:r w:rsidRPr="00F3646D">
              <w:rPr>
                <w:rFonts w:ascii="Times New Roman" w:hAnsi="Times New Roman" w:hint="eastAsia"/>
                <w:bCs/>
                <w:szCs w:val="21"/>
              </w:rPr>
              <w:t>0.2-0.4</w:t>
            </w:r>
          </w:p>
        </w:tc>
      </w:tr>
      <w:tr w:rsidR="00753218" w:rsidRPr="00F3646D" w14:paraId="3E312FFA" w14:textId="77777777" w:rsidTr="008D6EBF">
        <w:trPr>
          <w:trHeight w:val="337"/>
          <w:jc w:val="center"/>
        </w:trPr>
        <w:tc>
          <w:tcPr>
            <w:tcW w:w="1274" w:type="dxa"/>
          </w:tcPr>
          <w:p w14:paraId="44BA807B" w14:textId="29256180" w:rsidR="00753218" w:rsidRPr="00F3646D" w:rsidRDefault="00753218" w:rsidP="00F3646D">
            <w:pPr>
              <w:spacing w:line="360" w:lineRule="auto"/>
              <w:ind w:left="-2" w:firstLineChars="200" w:firstLine="420"/>
              <w:jc w:val="center"/>
              <w:rPr>
                <w:rFonts w:ascii="Times New Roman" w:hAnsi="Times New Roman"/>
                <w:bCs/>
                <w:szCs w:val="21"/>
              </w:rPr>
            </w:pPr>
            <w:r w:rsidRPr="00F3646D">
              <w:rPr>
                <w:rFonts w:ascii="Times New Roman" w:hAnsi="Times New Roman" w:hint="eastAsia"/>
                <w:bCs/>
                <w:szCs w:val="21"/>
              </w:rPr>
              <w:t>IV</w:t>
            </w:r>
          </w:p>
        </w:tc>
        <w:tc>
          <w:tcPr>
            <w:tcW w:w="2552" w:type="dxa"/>
          </w:tcPr>
          <w:p w14:paraId="41DFB50B" w14:textId="277B4FC1" w:rsidR="00753218" w:rsidRPr="00F3646D" w:rsidRDefault="00753218" w:rsidP="00F3646D">
            <w:pPr>
              <w:spacing w:line="360" w:lineRule="auto"/>
              <w:ind w:left="-2" w:firstLineChars="200" w:firstLine="420"/>
              <w:rPr>
                <w:rFonts w:ascii="Times New Roman" w:hAnsi="Times New Roman"/>
                <w:bCs/>
                <w:szCs w:val="21"/>
              </w:rPr>
            </w:pPr>
            <w:r w:rsidRPr="00F3646D">
              <w:rPr>
                <w:rFonts w:ascii="Times New Roman" w:hAnsi="Times New Roman" w:hint="eastAsia"/>
                <w:bCs/>
                <w:szCs w:val="21"/>
              </w:rPr>
              <w:t>0.4</w:t>
            </w:r>
            <w:r w:rsidRPr="00F3646D">
              <w:rPr>
                <w:rFonts w:ascii="Times New Roman" w:hAnsi="Times New Roman" w:hint="eastAsia"/>
                <w:bCs/>
                <w:szCs w:val="21"/>
              </w:rPr>
              <w:t>以上</w:t>
            </w:r>
          </w:p>
        </w:tc>
      </w:tr>
    </w:tbl>
    <w:bookmarkEnd w:id="12"/>
    <w:p w14:paraId="2D53414C" w14:textId="4AE394F3" w:rsidR="00753218" w:rsidRPr="00F3646D" w:rsidRDefault="00FD0896" w:rsidP="008D6EBF">
      <w:pPr>
        <w:spacing w:line="360" w:lineRule="auto"/>
        <w:ind w:firstLineChars="200" w:firstLine="420"/>
        <w:jc w:val="center"/>
        <w:rPr>
          <w:rFonts w:ascii="Times New Roman" w:hAnsi="Times New Roman"/>
          <w:bCs/>
          <w:noProof/>
          <w:szCs w:val="21"/>
        </w:rPr>
      </w:pPr>
      <w:commentRangeStart w:id="13"/>
      <w:r w:rsidRPr="00F3646D">
        <w:rPr>
          <w:rFonts w:ascii="Times New Roman" w:hAnsi="Times New Roman" w:hint="eastAsia"/>
          <w:bCs/>
          <w:noProof/>
          <w:szCs w:val="21"/>
        </w:rPr>
        <w:t>（表</w:t>
      </w:r>
      <w:r w:rsidRPr="00F3646D">
        <w:rPr>
          <w:rFonts w:ascii="Times New Roman" w:hAnsi="Times New Roman" w:hint="eastAsia"/>
          <w:bCs/>
          <w:noProof/>
          <w:szCs w:val="21"/>
        </w:rPr>
        <w:t>4-</w:t>
      </w:r>
      <w:r w:rsidR="005C3FC4">
        <w:rPr>
          <w:rFonts w:ascii="Times New Roman" w:hAnsi="Times New Roman" w:hint="eastAsia"/>
          <w:bCs/>
          <w:noProof/>
          <w:szCs w:val="21"/>
        </w:rPr>
        <w:t>1</w:t>
      </w:r>
      <w:r w:rsidRPr="00F3646D">
        <w:rPr>
          <w:rFonts w:ascii="Times New Roman" w:hAnsi="Times New Roman"/>
          <w:bCs/>
          <w:noProof/>
          <w:szCs w:val="21"/>
        </w:rPr>
        <w:t xml:space="preserve"> </w:t>
      </w:r>
      <w:r w:rsidRPr="00F3646D">
        <w:rPr>
          <w:rFonts w:ascii="Times New Roman" w:hAnsi="Times New Roman" w:hint="eastAsia"/>
          <w:bCs/>
          <w:noProof/>
          <w:szCs w:val="21"/>
        </w:rPr>
        <w:t>分类原则表）</w:t>
      </w:r>
      <w:commentRangeEnd w:id="13"/>
      <w:r w:rsidR="006B62F0">
        <w:rPr>
          <w:rStyle w:val="af"/>
        </w:rPr>
        <w:commentReference w:id="13"/>
      </w:r>
    </w:p>
    <w:p w14:paraId="25612745" w14:textId="45A6B078" w:rsidR="00753218" w:rsidRPr="00F3646D" w:rsidRDefault="00753218" w:rsidP="00362A0C">
      <w:pPr>
        <w:spacing w:line="360" w:lineRule="auto"/>
        <w:rPr>
          <w:rFonts w:ascii="Times New Roman" w:hAnsi="Times New Roman"/>
          <w:bCs/>
          <w:szCs w:val="21"/>
        </w:rPr>
      </w:pPr>
    </w:p>
    <w:p w14:paraId="648B12CE" w14:textId="77777777" w:rsidR="00FC4D17" w:rsidRDefault="00FC4D17" w:rsidP="009B2C2A">
      <w:pPr>
        <w:spacing w:line="360" w:lineRule="auto"/>
        <w:ind w:firstLineChars="200" w:firstLine="420"/>
        <w:rPr>
          <w:rFonts w:ascii="Times New Roman" w:hAnsi="Times New Roman"/>
          <w:bCs/>
          <w:szCs w:val="21"/>
        </w:rPr>
      </w:pPr>
    </w:p>
    <w:p w14:paraId="075FE425" w14:textId="77777777" w:rsidR="00FC4D17" w:rsidRDefault="00FC4D17" w:rsidP="009B2C2A">
      <w:pPr>
        <w:spacing w:line="360" w:lineRule="auto"/>
        <w:ind w:firstLineChars="200" w:firstLine="420"/>
        <w:rPr>
          <w:rFonts w:ascii="Times New Roman" w:hAnsi="Times New Roman"/>
          <w:bCs/>
          <w:szCs w:val="21"/>
        </w:rPr>
      </w:pPr>
    </w:p>
    <w:p w14:paraId="5A689319" w14:textId="77777777" w:rsidR="00FC4D17" w:rsidRDefault="00FC4D17" w:rsidP="009B2C2A">
      <w:pPr>
        <w:spacing w:line="360" w:lineRule="auto"/>
        <w:ind w:firstLineChars="200" w:firstLine="420"/>
        <w:rPr>
          <w:rFonts w:ascii="Times New Roman" w:hAnsi="Times New Roman"/>
          <w:bCs/>
          <w:szCs w:val="21"/>
        </w:rPr>
      </w:pPr>
    </w:p>
    <w:p w14:paraId="47079446" w14:textId="77777777" w:rsidR="00FC4D17" w:rsidRDefault="00FC4D17" w:rsidP="009B2C2A">
      <w:pPr>
        <w:spacing w:line="360" w:lineRule="auto"/>
        <w:ind w:firstLineChars="200" w:firstLine="420"/>
        <w:rPr>
          <w:rFonts w:ascii="Times New Roman" w:hAnsi="Times New Roman"/>
          <w:bCs/>
          <w:szCs w:val="21"/>
        </w:rPr>
      </w:pPr>
    </w:p>
    <w:p w14:paraId="32797A53" w14:textId="0BC281A7" w:rsidR="00FC4D17" w:rsidRDefault="00FC4D17" w:rsidP="00FC4D17">
      <w:pPr>
        <w:spacing w:line="360" w:lineRule="auto"/>
        <w:ind w:firstLineChars="200" w:firstLine="420"/>
        <w:jc w:val="center"/>
        <w:rPr>
          <w:rFonts w:ascii="Times New Roman" w:hAnsi="Times New Roman"/>
          <w:bCs/>
          <w:szCs w:val="21"/>
        </w:rPr>
      </w:pPr>
      <w:commentRangeStart w:id="14"/>
      <w:del w:id="15" w:author="DELL" w:date="2021-04-13T10:37:00Z">
        <w:r w:rsidRPr="00F3646D" w:rsidDel="00322B3B">
          <w:rPr>
            <w:rFonts w:ascii="Times New Roman" w:hAnsi="Times New Roman" w:hint="eastAsia"/>
            <w:bCs/>
            <w:szCs w:val="21"/>
          </w:rPr>
          <w:delText>（</w:delText>
        </w:r>
      </w:del>
      <w:r w:rsidRPr="00F3646D">
        <w:rPr>
          <w:rFonts w:ascii="Times New Roman" w:hAnsi="Times New Roman" w:hint="eastAsia"/>
          <w:bCs/>
          <w:szCs w:val="21"/>
        </w:rPr>
        <w:t>图</w:t>
      </w:r>
      <w:r w:rsidRPr="00F3646D">
        <w:rPr>
          <w:rFonts w:ascii="Times New Roman" w:hAnsi="Times New Roman" w:hint="eastAsia"/>
          <w:bCs/>
          <w:szCs w:val="21"/>
        </w:rPr>
        <w:t>4-</w:t>
      </w:r>
      <w:r>
        <w:rPr>
          <w:rFonts w:ascii="Times New Roman" w:hAnsi="Times New Roman" w:hint="eastAsia"/>
          <w:bCs/>
          <w:szCs w:val="21"/>
        </w:rPr>
        <w:t>2</w:t>
      </w:r>
      <w:r w:rsidRPr="00F3646D">
        <w:rPr>
          <w:rFonts w:ascii="Times New Roman" w:hAnsi="Times New Roman"/>
          <w:bCs/>
          <w:szCs w:val="21"/>
        </w:rPr>
        <w:t xml:space="preserve"> </w:t>
      </w:r>
      <w:r w:rsidRPr="00F3646D">
        <w:rPr>
          <w:rFonts w:ascii="Times New Roman" w:hAnsi="Times New Roman" w:hint="eastAsia"/>
          <w:bCs/>
          <w:szCs w:val="21"/>
        </w:rPr>
        <w:t>实验分析图</w:t>
      </w:r>
      <w:del w:id="16" w:author="DELL" w:date="2021-04-13T10:37:00Z">
        <w:r w:rsidRPr="00F3646D" w:rsidDel="00322B3B">
          <w:rPr>
            <w:rFonts w:ascii="Times New Roman" w:hAnsi="Times New Roman" w:hint="eastAsia"/>
            <w:bCs/>
            <w:szCs w:val="21"/>
          </w:rPr>
          <w:delText>）</w:delText>
        </w:r>
      </w:del>
      <w:commentRangeEnd w:id="14"/>
      <w:r w:rsidR="00D57DFF">
        <w:rPr>
          <w:rStyle w:val="af"/>
        </w:rPr>
        <w:commentReference w:id="14"/>
      </w:r>
    </w:p>
    <w:p w14:paraId="0A79D028" w14:textId="33E305A7" w:rsidR="009B2C2A" w:rsidRDefault="00FC4D17" w:rsidP="00FC4D17">
      <w:pPr>
        <w:spacing w:line="360" w:lineRule="auto"/>
        <w:ind w:firstLineChars="200" w:firstLine="420"/>
        <w:rPr>
          <w:rFonts w:ascii="Times New Roman" w:hAnsi="Times New Roman"/>
          <w:bCs/>
          <w:szCs w:val="21"/>
        </w:rPr>
      </w:pPr>
      <w:r w:rsidRPr="00F3646D">
        <w:rPr>
          <w:rFonts w:ascii="Times New Roman" w:hAnsi="Times New Roman"/>
          <w:bCs/>
          <w:noProof/>
          <w:szCs w:val="21"/>
        </w:rPr>
        <w:drawing>
          <wp:anchor distT="0" distB="0" distL="114300" distR="114300" simplePos="0" relativeHeight="251652096" behindDoc="1" locked="0" layoutInCell="1" allowOverlap="1" wp14:anchorId="42489550" wp14:editId="375013B5">
            <wp:simplePos x="0" y="0"/>
            <wp:positionH relativeFrom="column">
              <wp:posOffset>1369712</wp:posOffset>
            </wp:positionH>
            <wp:positionV relativeFrom="paragraph">
              <wp:posOffset>-494325</wp:posOffset>
            </wp:positionV>
            <wp:extent cx="2527200" cy="2084400"/>
            <wp:effectExtent l="0" t="0" r="698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2527200" cy="208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218" w:rsidRPr="00F3646D">
        <w:rPr>
          <w:rFonts w:ascii="Times New Roman" w:hAnsi="Times New Roman" w:hint="eastAsia"/>
          <w:bCs/>
          <w:szCs w:val="21"/>
        </w:rPr>
        <w:t>在进行数据增强操作之后，验证精确度提高到了</w:t>
      </w:r>
      <w:r w:rsidR="00753218" w:rsidRPr="00F3646D">
        <w:rPr>
          <w:rFonts w:ascii="Times New Roman" w:hAnsi="Times New Roman" w:hint="eastAsia"/>
          <w:bCs/>
          <w:szCs w:val="21"/>
        </w:rPr>
        <w:t>73.17%</w:t>
      </w:r>
      <w:r w:rsidR="00753218" w:rsidRPr="00F3646D">
        <w:rPr>
          <w:rFonts w:ascii="Times New Roman" w:hAnsi="Times New Roman" w:hint="eastAsia"/>
          <w:bCs/>
          <w:szCs w:val="21"/>
        </w:rPr>
        <w:t>。但仍然不够高，在其他学者做的研究中，准确率基本都在</w:t>
      </w:r>
      <w:r w:rsidR="00753218" w:rsidRPr="00F3646D">
        <w:rPr>
          <w:rFonts w:ascii="Times New Roman" w:hAnsi="Times New Roman" w:hint="eastAsia"/>
          <w:bCs/>
          <w:szCs w:val="21"/>
        </w:rPr>
        <w:t>80%</w:t>
      </w:r>
      <w:r w:rsidR="00753218" w:rsidRPr="00F3646D">
        <w:rPr>
          <w:rFonts w:ascii="Times New Roman" w:hAnsi="Times New Roman" w:hint="eastAsia"/>
          <w:bCs/>
          <w:szCs w:val="21"/>
        </w:rPr>
        <w:t>以上，如兰州大学的研究生高毅所做的</w:t>
      </w:r>
      <w:r w:rsidR="00753218" w:rsidRPr="00F3646D">
        <w:rPr>
          <w:rFonts w:ascii="Times New Roman" w:hAnsi="Times New Roman" w:hint="eastAsia"/>
          <w:bCs/>
          <w:szCs w:val="21"/>
        </w:rPr>
        <w:t>BP</w:t>
      </w:r>
      <w:r w:rsidR="00753218" w:rsidRPr="00F3646D">
        <w:rPr>
          <w:rFonts w:ascii="Times New Roman" w:hAnsi="Times New Roman" w:hint="eastAsia"/>
          <w:bCs/>
          <w:szCs w:val="21"/>
        </w:rPr>
        <w:t>神经网络，验证准确度达到了</w:t>
      </w:r>
      <w:r w:rsidR="00753218" w:rsidRPr="00F3646D">
        <w:rPr>
          <w:rFonts w:ascii="Times New Roman" w:hAnsi="Times New Roman" w:hint="eastAsia"/>
          <w:bCs/>
          <w:szCs w:val="21"/>
        </w:rPr>
        <w:t>86.4%</w:t>
      </w:r>
      <w:r w:rsidR="00753218" w:rsidRPr="00F3646D">
        <w:rPr>
          <w:rFonts w:ascii="Times New Roman" w:hAnsi="Times New Roman" w:hint="eastAsia"/>
          <w:bCs/>
          <w:szCs w:val="21"/>
        </w:rPr>
        <w:t>。因此需对数据进行再次加强，即进行数据扩充。</w:t>
      </w:r>
      <w:r w:rsidR="00753218" w:rsidRPr="00F3646D">
        <w:rPr>
          <w:rFonts w:ascii="Times New Roman" w:hAnsi="Times New Roman"/>
          <w:bCs/>
          <w:szCs w:val="21"/>
        </w:rPr>
        <w:t>由于</w:t>
      </w:r>
      <w:r w:rsidR="00753218" w:rsidRPr="00F3646D">
        <w:rPr>
          <w:rFonts w:ascii="Times New Roman" w:hAnsi="Times New Roman"/>
          <w:bCs/>
          <w:szCs w:val="21"/>
        </w:rPr>
        <w:t>1</w:t>
      </w:r>
      <w:r w:rsidR="00753218" w:rsidRPr="00F3646D">
        <w:rPr>
          <w:rFonts w:ascii="Times New Roman" w:hAnsi="Times New Roman"/>
          <w:bCs/>
          <w:szCs w:val="21"/>
        </w:rPr>
        <w:t>、</w:t>
      </w:r>
      <w:r w:rsidR="00753218" w:rsidRPr="00F3646D">
        <w:rPr>
          <w:rFonts w:ascii="Times New Roman" w:hAnsi="Times New Roman"/>
          <w:bCs/>
          <w:szCs w:val="21"/>
        </w:rPr>
        <w:t>2</w:t>
      </w:r>
      <w:r w:rsidR="00753218" w:rsidRPr="00F3646D">
        <w:rPr>
          <w:rFonts w:ascii="Times New Roman" w:hAnsi="Times New Roman"/>
          <w:bCs/>
          <w:szCs w:val="21"/>
        </w:rPr>
        <w:t>类检测数据实际情况是为良好的桩，</w:t>
      </w:r>
      <w:r w:rsidR="00753218" w:rsidRPr="00F3646D">
        <w:rPr>
          <w:rFonts w:ascii="Times New Roman" w:hAnsi="Times New Roman"/>
          <w:bCs/>
          <w:szCs w:val="21"/>
        </w:rPr>
        <w:t>2</w:t>
      </w:r>
      <w:r w:rsidR="00753218" w:rsidRPr="00F3646D">
        <w:rPr>
          <w:rFonts w:ascii="Times New Roman" w:hAnsi="Times New Roman"/>
          <w:bCs/>
          <w:szCs w:val="21"/>
        </w:rPr>
        <w:t>类为</w:t>
      </w:r>
      <w:proofErr w:type="gramStart"/>
      <w:r w:rsidR="00753218" w:rsidRPr="00F3646D">
        <w:rPr>
          <w:rFonts w:ascii="Times New Roman" w:hAnsi="Times New Roman"/>
          <w:bCs/>
          <w:szCs w:val="21"/>
        </w:rPr>
        <w:t>不确定桩有缩颈或扩颈等</w:t>
      </w:r>
      <w:proofErr w:type="gramEnd"/>
      <w:r w:rsidR="00753218" w:rsidRPr="00F3646D">
        <w:rPr>
          <w:rFonts w:ascii="Times New Roman" w:hAnsi="Times New Roman"/>
          <w:bCs/>
          <w:szCs w:val="21"/>
        </w:rPr>
        <w:t>缺损嫌疑（比值在</w:t>
      </w:r>
      <w:r w:rsidR="00753218" w:rsidRPr="00F3646D">
        <w:rPr>
          <w:rFonts w:ascii="Times New Roman" w:hAnsi="Times New Roman"/>
          <w:bCs/>
          <w:szCs w:val="21"/>
        </w:rPr>
        <w:t>0.2</w:t>
      </w:r>
      <w:r w:rsidR="00753218" w:rsidRPr="00F3646D">
        <w:rPr>
          <w:rFonts w:ascii="Times New Roman" w:hAnsi="Times New Roman"/>
          <w:bCs/>
          <w:szCs w:val="21"/>
        </w:rPr>
        <w:t>左右）</w:t>
      </w:r>
    </w:p>
    <w:p w14:paraId="275CB900" w14:textId="749B7AE2" w:rsidR="00FC4D17" w:rsidRDefault="00FC4D17" w:rsidP="00FC4D17">
      <w:pPr>
        <w:spacing w:line="360" w:lineRule="auto"/>
        <w:ind w:firstLineChars="200" w:firstLine="420"/>
        <w:rPr>
          <w:rFonts w:ascii="Times New Roman" w:hAnsi="Times New Roman"/>
          <w:bCs/>
          <w:szCs w:val="21"/>
        </w:rPr>
      </w:pPr>
      <w:r>
        <w:rPr>
          <w:rFonts w:ascii="Times New Roman" w:hAnsi="Times New Roman" w:hint="eastAsia"/>
          <w:bCs/>
          <w:szCs w:val="21"/>
        </w:rPr>
        <w:t>详细步骤：</w:t>
      </w:r>
    </w:p>
    <w:p w14:paraId="61C4FCE7" w14:textId="77777777" w:rsidR="00FC4D17" w:rsidRDefault="00FC4D17" w:rsidP="00FC4D17">
      <w:pPr>
        <w:spacing w:line="300" w:lineRule="auto"/>
        <w:ind w:leftChars="100" w:left="210" w:firstLineChars="100" w:firstLine="210"/>
        <w:jc w:val="left"/>
        <w:rPr>
          <w:rFonts w:ascii="宋体" w:hAnsi="宋体"/>
          <w:bCs/>
          <w:szCs w:val="21"/>
        </w:rPr>
      </w:pPr>
      <w:r>
        <w:rPr>
          <w:rFonts w:ascii="宋体" w:hAnsi="宋体" w:hint="eastAsia"/>
          <w:bCs/>
          <w:szCs w:val="21"/>
        </w:rPr>
        <w:t>（1）先将4个信号归一化，求其残差：</w:t>
      </w:r>
      <w:r w:rsidRPr="00EA65D7">
        <w:rPr>
          <w:rFonts w:ascii="宋体" w:hAnsi="宋体"/>
          <w:bCs/>
          <w:szCs w:val="21"/>
        </w:rPr>
        <w:t xml:space="preserve">  for j=1:4</w:t>
      </w:r>
      <w:r>
        <w:rPr>
          <w:rFonts w:ascii="宋体" w:hAnsi="宋体" w:hint="eastAsia"/>
          <w:bCs/>
          <w:szCs w:val="21"/>
        </w:rPr>
        <w:t xml:space="preserve"> </w:t>
      </w:r>
      <w:r w:rsidRPr="00EA65D7">
        <w:rPr>
          <w:rFonts w:ascii="宋体" w:hAnsi="宋体"/>
          <w:bCs/>
          <w:szCs w:val="21"/>
        </w:rPr>
        <w:t>data(j,:)=data(j,:)/max(abs(data(j,:)));</w:t>
      </w:r>
      <w:r>
        <w:rPr>
          <w:rFonts w:ascii="宋体" w:hAnsi="宋体"/>
          <w:bCs/>
          <w:szCs w:val="21"/>
        </w:rPr>
        <w:t xml:space="preserve"> </w:t>
      </w:r>
      <w:r>
        <w:rPr>
          <w:rFonts w:ascii="宋体" w:hAnsi="宋体" w:hint="eastAsia"/>
          <w:bCs/>
          <w:szCs w:val="21"/>
        </w:rPr>
        <w:t>若残差明显很大则是环道：</w:t>
      </w:r>
      <w:proofErr w:type="spellStart"/>
      <w:r w:rsidRPr="00EA65D7">
        <w:rPr>
          <w:rFonts w:ascii="宋体" w:hAnsi="宋体"/>
          <w:bCs/>
          <w:szCs w:val="21"/>
        </w:rPr>
        <w:t>resMat</w:t>
      </w:r>
      <w:proofErr w:type="spellEnd"/>
      <w:r w:rsidRPr="00EA65D7">
        <w:rPr>
          <w:rFonts w:ascii="宋体" w:hAnsi="宋体"/>
          <w:bCs/>
          <w:szCs w:val="21"/>
        </w:rPr>
        <w:t>(</w:t>
      </w:r>
      <w:proofErr w:type="spellStart"/>
      <w:proofErr w:type="gramStart"/>
      <w:r w:rsidRPr="00EA65D7">
        <w:rPr>
          <w:rFonts w:ascii="宋体" w:hAnsi="宋体"/>
          <w:bCs/>
          <w:szCs w:val="21"/>
        </w:rPr>
        <w:t>j,k</w:t>
      </w:r>
      <w:proofErr w:type="spellEnd"/>
      <w:proofErr w:type="gramEnd"/>
      <w:r w:rsidRPr="00EA65D7">
        <w:rPr>
          <w:rFonts w:ascii="宋体" w:hAnsi="宋体"/>
          <w:bCs/>
          <w:szCs w:val="21"/>
        </w:rPr>
        <w:t>)=std(data(j,:)-data(k,:));</w:t>
      </w:r>
      <w:r>
        <w:rPr>
          <w:rFonts w:ascii="宋体" w:hAnsi="宋体"/>
          <w:bCs/>
          <w:szCs w:val="21"/>
        </w:rPr>
        <w:t xml:space="preserve"> </w:t>
      </w:r>
    </w:p>
    <w:p w14:paraId="5D271AAF" w14:textId="77777777" w:rsidR="00FC4D17" w:rsidRDefault="00FC4D17" w:rsidP="00FC4D17">
      <w:pPr>
        <w:spacing w:line="300" w:lineRule="auto"/>
        <w:ind w:leftChars="100" w:left="210" w:firstLineChars="100" w:firstLine="210"/>
        <w:jc w:val="left"/>
        <w:rPr>
          <w:rFonts w:ascii="宋体" w:hAnsi="宋体"/>
          <w:bCs/>
          <w:szCs w:val="21"/>
        </w:rPr>
      </w:pPr>
      <w:r>
        <w:rPr>
          <w:rFonts w:ascii="宋体" w:hAnsi="宋体" w:hint="eastAsia"/>
          <w:bCs/>
          <w:szCs w:val="21"/>
        </w:rPr>
        <w:t>（2）找到环道，同时对4道记录进行分析判断是否要极性反转：</w:t>
      </w:r>
    </w:p>
    <w:p w14:paraId="40379393" w14:textId="77777777" w:rsidR="00FC4D17" w:rsidRPr="00EA65D7" w:rsidRDefault="00FC4D17" w:rsidP="00FC4D17">
      <w:pPr>
        <w:spacing w:line="300" w:lineRule="auto"/>
        <w:ind w:leftChars="100" w:left="210" w:firstLineChars="100" w:firstLine="210"/>
        <w:jc w:val="left"/>
        <w:rPr>
          <w:rFonts w:ascii="宋体" w:hAnsi="宋体"/>
          <w:bCs/>
          <w:szCs w:val="21"/>
        </w:rPr>
      </w:pPr>
      <w:r w:rsidRPr="00EA65D7">
        <w:rPr>
          <w:rFonts w:ascii="宋体" w:hAnsi="宋体" w:hint="eastAsia"/>
          <w:bCs/>
          <w:szCs w:val="21"/>
        </w:rPr>
        <w:t>标记正向波峰</w:t>
      </w:r>
      <w:r>
        <w:rPr>
          <w:rFonts w:ascii="宋体" w:hAnsi="宋体" w:hint="eastAsia"/>
          <w:bCs/>
          <w:szCs w:val="21"/>
        </w:rPr>
        <w:t>：</w:t>
      </w:r>
      <w:r w:rsidRPr="00EA65D7">
        <w:rPr>
          <w:rFonts w:ascii="宋体" w:hAnsi="宋体"/>
          <w:bCs/>
          <w:szCs w:val="21"/>
        </w:rPr>
        <w:t>[</w:t>
      </w:r>
      <w:proofErr w:type="spellStart"/>
      <w:proofErr w:type="gramStart"/>
      <w:r w:rsidRPr="00EA65D7">
        <w:rPr>
          <w:rFonts w:ascii="宋体" w:hAnsi="宋体"/>
          <w:bCs/>
          <w:szCs w:val="21"/>
        </w:rPr>
        <w:t>pksP,locP</w:t>
      </w:r>
      <w:proofErr w:type="spellEnd"/>
      <w:proofErr w:type="gramEnd"/>
      <w:r w:rsidRPr="00EA65D7">
        <w:rPr>
          <w:rFonts w:ascii="宋体" w:hAnsi="宋体"/>
          <w:bCs/>
          <w:szCs w:val="21"/>
        </w:rPr>
        <w:t>]=</w:t>
      </w:r>
      <w:proofErr w:type="spellStart"/>
      <w:r w:rsidRPr="00EA65D7">
        <w:rPr>
          <w:rFonts w:ascii="宋体" w:hAnsi="宋体"/>
          <w:bCs/>
          <w:szCs w:val="21"/>
        </w:rPr>
        <w:t>findpeaks</w:t>
      </w:r>
      <w:proofErr w:type="spellEnd"/>
      <w:r w:rsidRPr="00EA65D7">
        <w:rPr>
          <w:rFonts w:ascii="宋体" w:hAnsi="宋体"/>
          <w:bCs/>
          <w:szCs w:val="21"/>
        </w:rPr>
        <w:t>(</w:t>
      </w:r>
      <w:proofErr w:type="spellStart"/>
      <w:r w:rsidRPr="00EA65D7">
        <w:rPr>
          <w:rFonts w:ascii="宋体" w:hAnsi="宋体"/>
          <w:bCs/>
          <w:szCs w:val="21"/>
        </w:rPr>
        <w:t>tmpwave</w:t>
      </w:r>
      <w:proofErr w:type="spellEnd"/>
      <w:r w:rsidRPr="00EA65D7">
        <w:rPr>
          <w:rFonts w:ascii="宋体" w:hAnsi="宋体"/>
          <w:bCs/>
          <w:szCs w:val="21"/>
        </w:rPr>
        <w:t>);</w:t>
      </w:r>
    </w:p>
    <w:p w14:paraId="2F254CBD" w14:textId="77777777" w:rsidR="00FC4D17" w:rsidRPr="00EA65D7" w:rsidRDefault="00FC4D17" w:rsidP="00FC4D17">
      <w:pPr>
        <w:spacing w:line="300" w:lineRule="auto"/>
        <w:ind w:leftChars="100" w:left="210" w:firstLineChars="100" w:firstLine="210"/>
        <w:jc w:val="left"/>
        <w:rPr>
          <w:rFonts w:ascii="宋体" w:hAnsi="宋体"/>
          <w:bCs/>
          <w:szCs w:val="21"/>
        </w:rPr>
      </w:pPr>
      <w:r w:rsidRPr="00EA65D7">
        <w:rPr>
          <w:rFonts w:ascii="宋体" w:hAnsi="宋体" w:hint="eastAsia"/>
          <w:bCs/>
          <w:szCs w:val="21"/>
        </w:rPr>
        <w:t>标记负向波谷</w:t>
      </w:r>
      <w:r>
        <w:rPr>
          <w:rFonts w:ascii="宋体" w:hAnsi="宋体" w:hint="eastAsia"/>
          <w:bCs/>
          <w:szCs w:val="21"/>
        </w:rPr>
        <w:t>：</w:t>
      </w:r>
      <w:r w:rsidRPr="00EA65D7">
        <w:rPr>
          <w:rFonts w:ascii="宋体" w:hAnsi="宋体"/>
          <w:bCs/>
          <w:szCs w:val="21"/>
        </w:rPr>
        <w:t xml:space="preserve"> [</w:t>
      </w:r>
      <w:proofErr w:type="spellStart"/>
      <w:proofErr w:type="gramStart"/>
      <w:r w:rsidRPr="00EA65D7">
        <w:rPr>
          <w:rFonts w:ascii="宋体" w:hAnsi="宋体"/>
          <w:bCs/>
          <w:szCs w:val="21"/>
        </w:rPr>
        <w:t>pksN,locN</w:t>
      </w:r>
      <w:proofErr w:type="spellEnd"/>
      <w:proofErr w:type="gramEnd"/>
      <w:r w:rsidRPr="00EA65D7">
        <w:rPr>
          <w:rFonts w:ascii="宋体" w:hAnsi="宋体"/>
          <w:bCs/>
          <w:szCs w:val="21"/>
        </w:rPr>
        <w:t>]=</w:t>
      </w:r>
      <w:proofErr w:type="spellStart"/>
      <w:r w:rsidRPr="00EA65D7">
        <w:rPr>
          <w:rFonts w:ascii="宋体" w:hAnsi="宋体"/>
          <w:bCs/>
          <w:szCs w:val="21"/>
        </w:rPr>
        <w:t>findpeaks</w:t>
      </w:r>
      <w:proofErr w:type="spellEnd"/>
      <w:r w:rsidRPr="00EA65D7">
        <w:rPr>
          <w:rFonts w:ascii="宋体" w:hAnsi="宋体"/>
          <w:bCs/>
          <w:szCs w:val="21"/>
        </w:rPr>
        <w:t>(-</w:t>
      </w:r>
      <w:proofErr w:type="spellStart"/>
      <w:r w:rsidRPr="00EA65D7">
        <w:rPr>
          <w:rFonts w:ascii="宋体" w:hAnsi="宋体"/>
          <w:bCs/>
          <w:szCs w:val="21"/>
        </w:rPr>
        <w:t>tmpwave</w:t>
      </w:r>
      <w:proofErr w:type="spellEnd"/>
      <w:r w:rsidRPr="00EA65D7">
        <w:rPr>
          <w:rFonts w:ascii="宋体" w:hAnsi="宋体"/>
          <w:bCs/>
          <w:szCs w:val="21"/>
        </w:rPr>
        <w:t>);</w:t>
      </w:r>
      <w:r>
        <w:rPr>
          <w:rFonts w:ascii="宋体" w:hAnsi="宋体" w:hint="eastAsia"/>
          <w:bCs/>
          <w:szCs w:val="21"/>
        </w:rPr>
        <w:t xml:space="preserve"> </w:t>
      </w:r>
      <w:r w:rsidRPr="00EA65D7">
        <w:rPr>
          <w:rFonts w:ascii="宋体" w:hAnsi="宋体"/>
          <w:bCs/>
          <w:szCs w:val="21"/>
        </w:rPr>
        <w:t>pks=[</w:t>
      </w:r>
      <w:proofErr w:type="spellStart"/>
      <w:r w:rsidRPr="00EA65D7">
        <w:rPr>
          <w:rFonts w:ascii="宋体" w:hAnsi="宋体"/>
          <w:bCs/>
          <w:szCs w:val="21"/>
        </w:rPr>
        <w:t>pksP</w:t>
      </w:r>
      <w:proofErr w:type="spellEnd"/>
      <w:r w:rsidRPr="00EA65D7">
        <w:rPr>
          <w:rFonts w:ascii="宋体" w:hAnsi="宋体"/>
          <w:bCs/>
          <w:szCs w:val="21"/>
        </w:rPr>
        <w:t xml:space="preserve"> -</w:t>
      </w:r>
      <w:proofErr w:type="spellStart"/>
      <w:r w:rsidRPr="00EA65D7">
        <w:rPr>
          <w:rFonts w:ascii="宋体" w:hAnsi="宋体"/>
          <w:bCs/>
          <w:szCs w:val="21"/>
        </w:rPr>
        <w:t>pksN</w:t>
      </w:r>
      <w:proofErr w:type="spellEnd"/>
      <w:r w:rsidRPr="00EA65D7">
        <w:rPr>
          <w:rFonts w:ascii="宋体" w:hAnsi="宋体"/>
          <w:bCs/>
          <w:szCs w:val="21"/>
        </w:rPr>
        <w:t>];loc=[</w:t>
      </w:r>
      <w:proofErr w:type="spellStart"/>
      <w:r w:rsidRPr="00EA65D7">
        <w:rPr>
          <w:rFonts w:ascii="宋体" w:hAnsi="宋体"/>
          <w:bCs/>
          <w:szCs w:val="21"/>
        </w:rPr>
        <w:t>locP</w:t>
      </w:r>
      <w:proofErr w:type="spellEnd"/>
      <w:r w:rsidRPr="00EA65D7">
        <w:rPr>
          <w:rFonts w:ascii="宋体" w:hAnsi="宋体"/>
          <w:bCs/>
          <w:szCs w:val="21"/>
        </w:rPr>
        <w:t xml:space="preserve"> </w:t>
      </w:r>
      <w:proofErr w:type="spellStart"/>
      <w:r w:rsidRPr="00EA65D7">
        <w:rPr>
          <w:rFonts w:ascii="宋体" w:hAnsi="宋体"/>
          <w:bCs/>
          <w:szCs w:val="21"/>
        </w:rPr>
        <w:t>locN</w:t>
      </w:r>
      <w:proofErr w:type="spellEnd"/>
      <w:r w:rsidRPr="00EA65D7">
        <w:rPr>
          <w:rFonts w:ascii="宋体" w:hAnsi="宋体"/>
          <w:bCs/>
          <w:szCs w:val="21"/>
        </w:rPr>
        <w:t>];</w:t>
      </w:r>
    </w:p>
    <w:p w14:paraId="44FDBC70" w14:textId="77777777" w:rsidR="00FC4D17" w:rsidRPr="00EA65D7" w:rsidRDefault="00FC4D17" w:rsidP="00FC4D17">
      <w:pPr>
        <w:spacing w:line="300" w:lineRule="auto"/>
        <w:ind w:firstLineChars="200" w:firstLine="420"/>
        <w:jc w:val="left"/>
        <w:rPr>
          <w:rFonts w:ascii="宋体" w:hAnsi="宋体"/>
          <w:bCs/>
          <w:szCs w:val="21"/>
        </w:rPr>
      </w:pPr>
      <w:r w:rsidRPr="00EA65D7">
        <w:rPr>
          <w:rFonts w:ascii="宋体" w:hAnsi="宋体" w:hint="eastAsia"/>
          <w:bCs/>
          <w:szCs w:val="21"/>
        </w:rPr>
        <w:t>过滤小波峰噪音</w:t>
      </w:r>
      <w:r>
        <w:rPr>
          <w:rFonts w:ascii="宋体" w:hAnsi="宋体" w:hint="eastAsia"/>
          <w:bCs/>
          <w:szCs w:val="21"/>
        </w:rPr>
        <w:t>：</w:t>
      </w:r>
      <w:r w:rsidRPr="00EA65D7">
        <w:rPr>
          <w:rFonts w:ascii="宋体" w:hAnsi="宋体"/>
          <w:bCs/>
          <w:szCs w:val="21"/>
        </w:rPr>
        <w:t>index=abs(pks)&gt;=0.09;</w:t>
      </w:r>
      <w:r>
        <w:rPr>
          <w:rFonts w:ascii="宋体" w:hAnsi="宋体" w:hint="eastAsia"/>
          <w:bCs/>
          <w:szCs w:val="21"/>
        </w:rPr>
        <w:t xml:space="preserve"> </w:t>
      </w:r>
      <w:r w:rsidRPr="00EA65D7">
        <w:rPr>
          <w:rFonts w:ascii="宋体" w:hAnsi="宋体"/>
          <w:bCs/>
          <w:szCs w:val="21"/>
        </w:rPr>
        <w:t>pks=pks(index</w:t>
      </w:r>
      <w:proofErr w:type="gramStart"/>
      <w:r w:rsidRPr="00EA65D7">
        <w:rPr>
          <w:rFonts w:ascii="宋体" w:hAnsi="宋体"/>
          <w:bCs/>
          <w:szCs w:val="21"/>
        </w:rPr>
        <w:t>);loc</w:t>
      </w:r>
      <w:proofErr w:type="gramEnd"/>
      <w:r w:rsidRPr="00EA65D7">
        <w:rPr>
          <w:rFonts w:ascii="宋体" w:hAnsi="宋体"/>
          <w:bCs/>
          <w:szCs w:val="21"/>
        </w:rPr>
        <w:t>=loc(index);</w:t>
      </w:r>
    </w:p>
    <w:p w14:paraId="5532DCFE" w14:textId="77777777" w:rsidR="00FC4D17" w:rsidRPr="00EA65D7" w:rsidRDefault="00FC4D17" w:rsidP="00FC4D17">
      <w:pPr>
        <w:spacing w:line="300" w:lineRule="auto"/>
        <w:ind w:leftChars="100" w:left="210" w:firstLineChars="100" w:firstLine="210"/>
        <w:jc w:val="left"/>
        <w:rPr>
          <w:rFonts w:ascii="宋体" w:hAnsi="宋体"/>
          <w:bCs/>
          <w:szCs w:val="21"/>
        </w:rPr>
      </w:pPr>
      <w:r w:rsidRPr="00EA65D7">
        <w:rPr>
          <w:rFonts w:ascii="宋体" w:hAnsi="宋体" w:hint="eastAsia"/>
          <w:bCs/>
          <w:szCs w:val="21"/>
        </w:rPr>
        <w:t>对波峰进行排序</w:t>
      </w:r>
      <w:r>
        <w:rPr>
          <w:rFonts w:ascii="宋体" w:hAnsi="宋体" w:hint="eastAsia"/>
          <w:bCs/>
          <w:szCs w:val="21"/>
        </w:rPr>
        <w:t>：</w:t>
      </w:r>
      <w:r w:rsidRPr="00EA65D7">
        <w:rPr>
          <w:rFonts w:ascii="宋体" w:hAnsi="宋体"/>
          <w:bCs/>
          <w:szCs w:val="21"/>
        </w:rPr>
        <w:t xml:space="preserve"> [</w:t>
      </w:r>
      <w:proofErr w:type="spellStart"/>
      <w:proofErr w:type="gramStart"/>
      <w:r w:rsidRPr="00EA65D7">
        <w:rPr>
          <w:rFonts w:ascii="宋体" w:hAnsi="宋体"/>
          <w:bCs/>
          <w:szCs w:val="21"/>
        </w:rPr>
        <w:t>loc,index</w:t>
      </w:r>
      <w:proofErr w:type="spellEnd"/>
      <w:proofErr w:type="gramEnd"/>
      <w:r w:rsidRPr="00EA65D7">
        <w:rPr>
          <w:rFonts w:ascii="宋体" w:hAnsi="宋体"/>
          <w:bCs/>
          <w:szCs w:val="21"/>
        </w:rPr>
        <w:t>]=sort(</w:t>
      </w:r>
      <w:proofErr w:type="spellStart"/>
      <w:r w:rsidRPr="00EA65D7">
        <w:rPr>
          <w:rFonts w:ascii="宋体" w:hAnsi="宋体"/>
          <w:bCs/>
          <w:szCs w:val="21"/>
        </w:rPr>
        <w:t>loc,'ascend</w:t>
      </w:r>
      <w:proofErr w:type="spellEnd"/>
      <w:r w:rsidRPr="00EA65D7">
        <w:rPr>
          <w:rFonts w:ascii="宋体" w:hAnsi="宋体"/>
          <w:bCs/>
          <w:szCs w:val="21"/>
        </w:rPr>
        <w:t>');pks=pks(index);</w:t>
      </w:r>
    </w:p>
    <w:p w14:paraId="1B54E0FB" w14:textId="77777777" w:rsidR="00FC4D17" w:rsidRDefault="00FC4D17" w:rsidP="00FC4D17">
      <w:pPr>
        <w:spacing w:line="300" w:lineRule="auto"/>
        <w:ind w:leftChars="100" w:left="210" w:firstLineChars="100" w:firstLine="210"/>
        <w:jc w:val="left"/>
        <w:rPr>
          <w:rFonts w:ascii="宋体" w:hAnsi="宋体"/>
          <w:bCs/>
          <w:szCs w:val="21"/>
        </w:rPr>
      </w:pPr>
      <w:r w:rsidRPr="00EA65D7">
        <w:rPr>
          <w:rFonts w:ascii="宋体" w:hAnsi="宋体" w:hint="eastAsia"/>
          <w:bCs/>
          <w:szCs w:val="21"/>
        </w:rPr>
        <w:t>判断第一个波峰正负</w:t>
      </w:r>
      <w:r>
        <w:rPr>
          <w:rFonts w:ascii="宋体" w:hAnsi="宋体" w:hint="eastAsia"/>
          <w:bCs/>
          <w:szCs w:val="21"/>
        </w:rPr>
        <w:t>：</w:t>
      </w:r>
      <w:proofErr w:type="spellStart"/>
      <w:r w:rsidRPr="00EA65D7">
        <w:rPr>
          <w:rFonts w:ascii="宋体" w:hAnsi="宋体"/>
          <w:bCs/>
          <w:szCs w:val="21"/>
        </w:rPr>
        <w:t>locFirst</w:t>
      </w:r>
      <w:proofErr w:type="spellEnd"/>
      <w:r w:rsidRPr="00EA65D7">
        <w:rPr>
          <w:rFonts w:ascii="宋体" w:hAnsi="宋体"/>
          <w:bCs/>
          <w:szCs w:val="21"/>
        </w:rPr>
        <w:t>=loc(1</w:t>
      </w:r>
      <w:proofErr w:type="gramStart"/>
      <w:r w:rsidRPr="00EA65D7">
        <w:rPr>
          <w:rFonts w:ascii="宋体" w:hAnsi="宋体"/>
          <w:bCs/>
          <w:szCs w:val="21"/>
        </w:rPr>
        <w:t>);</w:t>
      </w:r>
      <w:proofErr w:type="spellStart"/>
      <w:r w:rsidRPr="00EA65D7">
        <w:rPr>
          <w:rFonts w:ascii="宋体" w:hAnsi="宋体"/>
          <w:bCs/>
          <w:szCs w:val="21"/>
        </w:rPr>
        <w:t>firstPeakLoc</w:t>
      </w:r>
      <w:proofErr w:type="spellEnd"/>
      <w:proofErr w:type="gramEnd"/>
      <w:r w:rsidRPr="00EA65D7">
        <w:rPr>
          <w:rFonts w:ascii="宋体" w:hAnsi="宋体"/>
          <w:bCs/>
          <w:szCs w:val="21"/>
        </w:rPr>
        <w:t>(</w:t>
      </w:r>
      <w:proofErr w:type="spellStart"/>
      <w:r w:rsidRPr="00EA65D7">
        <w:rPr>
          <w:rFonts w:ascii="宋体" w:hAnsi="宋体"/>
          <w:bCs/>
          <w:szCs w:val="21"/>
        </w:rPr>
        <w:t>i,j</w:t>
      </w:r>
      <w:proofErr w:type="spellEnd"/>
      <w:r w:rsidRPr="00EA65D7">
        <w:rPr>
          <w:rFonts w:ascii="宋体" w:hAnsi="宋体"/>
          <w:bCs/>
          <w:szCs w:val="21"/>
        </w:rPr>
        <w:t>)=</w:t>
      </w:r>
      <w:proofErr w:type="spellStart"/>
      <w:r w:rsidRPr="00EA65D7">
        <w:rPr>
          <w:rFonts w:ascii="宋体" w:hAnsi="宋体"/>
          <w:bCs/>
          <w:szCs w:val="21"/>
        </w:rPr>
        <w:t>locFirst</w:t>
      </w:r>
      <w:proofErr w:type="spellEnd"/>
      <w:r w:rsidRPr="00EA65D7">
        <w:rPr>
          <w:rFonts w:ascii="宋体" w:hAnsi="宋体"/>
          <w:bCs/>
          <w:szCs w:val="21"/>
        </w:rPr>
        <w:t>;</w:t>
      </w:r>
      <w:r>
        <w:rPr>
          <w:rFonts w:ascii="宋体" w:hAnsi="宋体" w:hint="eastAsia"/>
          <w:bCs/>
          <w:szCs w:val="21"/>
        </w:rPr>
        <w:t xml:space="preserve"> </w:t>
      </w:r>
      <w:proofErr w:type="spellStart"/>
      <w:r w:rsidRPr="00EA65D7">
        <w:rPr>
          <w:rFonts w:ascii="宋体" w:hAnsi="宋体"/>
          <w:bCs/>
          <w:szCs w:val="21"/>
        </w:rPr>
        <w:t>ampFirst</w:t>
      </w:r>
      <w:proofErr w:type="spellEnd"/>
      <w:r w:rsidRPr="00EA65D7">
        <w:rPr>
          <w:rFonts w:ascii="宋体" w:hAnsi="宋体"/>
          <w:bCs/>
          <w:szCs w:val="21"/>
        </w:rPr>
        <w:t>=abs(pks(1));</w:t>
      </w:r>
    </w:p>
    <w:p w14:paraId="2247B575" w14:textId="77777777" w:rsidR="00FC4D17" w:rsidRDefault="00FC4D17" w:rsidP="00FC4D17">
      <w:pPr>
        <w:spacing w:line="300" w:lineRule="auto"/>
        <w:ind w:leftChars="100" w:left="210" w:firstLineChars="100" w:firstLine="210"/>
        <w:jc w:val="left"/>
        <w:rPr>
          <w:rFonts w:ascii="宋体" w:hAnsi="宋体"/>
          <w:bCs/>
          <w:szCs w:val="21"/>
        </w:rPr>
      </w:pPr>
      <w:r>
        <w:rPr>
          <w:rFonts w:ascii="宋体" w:hAnsi="宋体" w:hint="eastAsia"/>
          <w:bCs/>
          <w:szCs w:val="21"/>
        </w:rPr>
        <w:t>（3）根据理论时间截取信号：</w:t>
      </w:r>
      <w:proofErr w:type="spellStart"/>
      <w:r w:rsidRPr="007F216A">
        <w:rPr>
          <w:rFonts w:ascii="宋体" w:hAnsi="宋体"/>
          <w:bCs/>
          <w:szCs w:val="21"/>
        </w:rPr>
        <w:t>tnEnd</w:t>
      </w:r>
      <w:proofErr w:type="spellEnd"/>
      <w:r w:rsidRPr="007F216A">
        <w:rPr>
          <w:rFonts w:ascii="宋体" w:hAnsi="宋体"/>
          <w:bCs/>
          <w:szCs w:val="21"/>
        </w:rPr>
        <w:t>=</w:t>
      </w:r>
      <w:proofErr w:type="spellStart"/>
      <w:r w:rsidRPr="007F216A">
        <w:rPr>
          <w:rFonts w:ascii="宋体" w:hAnsi="宋体"/>
          <w:bCs/>
          <w:szCs w:val="21"/>
        </w:rPr>
        <w:t>dataLib.tBottom</w:t>
      </w:r>
      <w:proofErr w:type="spellEnd"/>
      <w:r w:rsidRPr="007F216A">
        <w:rPr>
          <w:rFonts w:ascii="宋体" w:hAnsi="宋体"/>
          <w:bCs/>
          <w:szCs w:val="21"/>
        </w:rPr>
        <w:t>./dataLib.period+100;</w:t>
      </w:r>
    </w:p>
    <w:p w14:paraId="0BC62D16" w14:textId="54E55779" w:rsidR="00FC4D17" w:rsidRDefault="00FC4D17" w:rsidP="00FC4D17">
      <w:pPr>
        <w:spacing w:line="300" w:lineRule="auto"/>
        <w:ind w:leftChars="100" w:left="210" w:firstLineChars="100" w:firstLine="210"/>
        <w:jc w:val="left"/>
        <w:rPr>
          <w:rFonts w:ascii="宋体" w:hAnsi="宋体"/>
          <w:bCs/>
          <w:szCs w:val="21"/>
        </w:rPr>
      </w:pPr>
      <w:r>
        <w:rPr>
          <w:rFonts w:ascii="宋体" w:hAnsi="宋体" w:hint="eastAsia"/>
          <w:bCs/>
          <w:szCs w:val="21"/>
        </w:rPr>
        <w:t>（4）第二个振峰到时位置：</w:t>
      </w:r>
      <w:proofErr w:type="spellStart"/>
      <w:r w:rsidRPr="007F216A">
        <w:rPr>
          <w:rFonts w:ascii="宋体" w:hAnsi="宋体"/>
          <w:bCs/>
          <w:szCs w:val="21"/>
        </w:rPr>
        <w:t>secondPeakLoc</w:t>
      </w:r>
      <w:proofErr w:type="spellEnd"/>
      <w:r w:rsidRPr="007F216A">
        <w:rPr>
          <w:rFonts w:ascii="宋体" w:hAnsi="宋体"/>
          <w:bCs/>
          <w:szCs w:val="21"/>
        </w:rPr>
        <w:t>(</w:t>
      </w:r>
      <w:proofErr w:type="spellStart"/>
      <w:proofErr w:type="gramStart"/>
      <w:r w:rsidRPr="007F216A">
        <w:rPr>
          <w:rFonts w:ascii="宋体" w:hAnsi="宋体"/>
          <w:bCs/>
          <w:szCs w:val="21"/>
        </w:rPr>
        <w:t>i,secondPeakLoc</w:t>
      </w:r>
      <w:proofErr w:type="spellEnd"/>
      <w:proofErr w:type="gramEnd"/>
      <w:r w:rsidRPr="007F216A">
        <w:rPr>
          <w:rFonts w:ascii="宋体" w:hAnsi="宋体"/>
          <w:bCs/>
          <w:szCs w:val="21"/>
        </w:rPr>
        <w:t>(</w:t>
      </w:r>
      <w:proofErr w:type="spellStart"/>
      <w:r w:rsidRPr="007F216A">
        <w:rPr>
          <w:rFonts w:ascii="宋体" w:hAnsi="宋体"/>
          <w:bCs/>
          <w:szCs w:val="21"/>
        </w:rPr>
        <w:t>i</w:t>
      </w:r>
      <w:proofErr w:type="spellEnd"/>
      <w:r w:rsidRPr="007F216A">
        <w:rPr>
          <w:rFonts w:ascii="宋体" w:hAnsi="宋体"/>
          <w:bCs/>
          <w:szCs w:val="21"/>
        </w:rPr>
        <w:t>,:)&gt;</w:t>
      </w:r>
      <w:proofErr w:type="spellStart"/>
      <w:r w:rsidRPr="007F216A">
        <w:rPr>
          <w:rFonts w:ascii="宋体" w:hAnsi="宋体"/>
          <w:bCs/>
          <w:szCs w:val="21"/>
        </w:rPr>
        <w:t>tnEnd</w:t>
      </w:r>
      <w:proofErr w:type="spellEnd"/>
      <w:r w:rsidRPr="007F216A">
        <w:rPr>
          <w:rFonts w:ascii="宋体" w:hAnsi="宋体"/>
          <w:bCs/>
          <w:szCs w:val="21"/>
        </w:rPr>
        <w:t>(</w:t>
      </w:r>
      <w:proofErr w:type="spellStart"/>
      <w:r w:rsidRPr="007F216A">
        <w:rPr>
          <w:rFonts w:ascii="宋体" w:hAnsi="宋体"/>
          <w:bCs/>
          <w:szCs w:val="21"/>
        </w:rPr>
        <w:t>i</w:t>
      </w:r>
      <w:proofErr w:type="spellEnd"/>
      <w:r w:rsidRPr="007F216A">
        <w:rPr>
          <w:rFonts w:ascii="宋体" w:hAnsi="宋体"/>
          <w:bCs/>
          <w:szCs w:val="21"/>
        </w:rPr>
        <w:t>))=nan;</w:t>
      </w:r>
    </w:p>
    <w:p w14:paraId="7D59A2A2" w14:textId="72C10D58" w:rsidR="00FC4D17" w:rsidRDefault="00FC4D17" w:rsidP="00FC4D17">
      <w:pPr>
        <w:spacing w:line="300" w:lineRule="auto"/>
        <w:ind w:leftChars="100" w:left="210" w:firstLineChars="100" w:firstLine="210"/>
        <w:jc w:val="left"/>
        <w:rPr>
          <w:rFonts w:ascii="宋体" w:hAnsi="宋体"/>
          <w:bCs/>
          <w:szCs w:val="21"/>
        </w:rPr>
      </w:pPr>
    </w:p>
    <w:p w14:paraId="7329E9C5" w14:textId="1C18F4D8" w:rsidR="00FC4D17" w:rsidRDefault="00FC4D17" w:rsidP="00FC4D17">
      <w:pPr>
        <w:spacing w:line="300" w:lineRule="auto"/>
        <w:ind w:leftChars="100" w:left="210" w:firstLineChars="100" w:firstLine="210"/>
        <w:jc w:val="left"/>
        <w:rPr>
          <w:rFonts w:ascii="宋体" w:hAnsi="宋体"/>
          <w:bCs/>
          <w:szCs w:val="21"/>
        </w:rPr>
      </w:pPr>
    </w:p>
    <w:p w14:paraId="0475D4D2" w14:textId="7FE5ECDD" w:rsidR="00FC4D17" w:rsidRDefault="00FC4D17" w:rsidP="00FC4D17">
      <w:pPr>
        <w:spacing w:line="300" w:lineRule="auto"/>
        <w:ind w:leftChars="100" w:left="210" w:firstLineChars="100" w:firstLine="210"/>
        <w:jc w:val="left"/>
        <w:rPr>
          <w:rFonts w:ascii="宋体" w:hAnsi="宋体"/>
          <w:bCs/>
          <w:szCs w:val="21"/>
        </w:rPr>
      </w:pPr>
    </w:p>
    <w:p w14:paraId="32BCD34C" w14:textId="013E7E79" w:rsidR="00FC4D17" w:rsidRDefault="00FC4D17" w:rsidP="00FC4D17">
      <w:pPr>
        <w:spacing w:line="300" w:lineRule="auto"/>
        <w:ind w:leftChars="100" w:left="210" w:firstLineChars="100" w:firstLine="210"/>
        <w:jc w:val="left"/>
        <w:rPr>
          <w:rFonts w:ascii="宋体" w:hAnsi="宋体"/>
          <w:bCs/>
          <w:szCs w:val="21"/>
        </w:rPr>
      </w:pPr>
    </w:p>
    <w:p w14:paraId="55868687" w14:textId="0F24356F" w:rsidR="00FC4D17" w:rsidRPr="00FC4D17" w:rsidRDefault="00FC4D17" w:rsidP="00FC4D17">
      <w:pPr>
        <w:spacing w:line="300" w:lineRule="auto"/>
        <w:ind w:leftChars="100" w:left="210" w:firstLineChars="100" w:firstLine="210"/>
        <w:jc w:val="left"/>
        <w:rPr>
          <w:rFonts w:ascii="黑体" w:eastAsia="黑体" w:hAnsi="黑体"/>
          <w:bCs/>
          <w:szCs w:val="21"/>
        </w:rPr>
      </w:pPr>
      <w:r w:rsidRPr="00FC4D17">
        <w:rPr>
          <w:rFonts w:ascii="黑体" w:eastAsia="黑体" w:hAnsi="黑体" w:hint="eastAsia"/>
          <w:bCs/>
          <w:szCs w:val="21"/>
        </w:rPr>
        <w:t>4.2数据扩充</w:t>
      </w:r>
    </w:p>
    <w:tbl>
      <w:tblPr>
        <w:tblStyle w:val="ad"/>
        <w:tblpPr w:leftFromText="180" w:rightFromText="180" w:vertAnchor="text" w:horzAnchor="margin" w:tblpY="1956"/>
        <w:tblW w:w="0" w:type="auto"/>
        <w:tblLook w:val="0000" w:firstRow="0" w:lastRow="0" w:firstColumn="0" w:lastColumn="0" w:noHBand="0" w:noVBand="0"/>
      </w:tblPr>
      <w:tblGrid>
        <w:gridCol w:w="1242"/>
        <w:gridCol w:w="1701"/>
        <w:gridCol w:w="2694"/>
        <w:gridCol w:w="1659"/>
        <w:gridCol w:w="1176"/>
      </w:tblGrid>
      <w:tr w:rsidR="00FC4D17" w:rsidRPr="00F3646D" w14:paraId="2996FFA1" w14:textId="77777777" w:rsidTr="00FC4D17">
        <w:trPr>
          <w:trHeight w:val="283"/>
        </w:trPr>
        <w:tc>
          <w:tcPr>
            <w:tcW w:w="1242" w:type="dxa"/>
          </w:tcPr>
          <w:p w14:paraId="503BBE14" w14:textId="77777777" w:rsidR="00FC4D17" w:rsidRPr="00F3646D" w:rsidRDefault="00FC4D17" w:rsidP="00FC4D17">
            <w:pPr>
              <w:spacing w:line="360" w:lineRule="auto"/>
              <w:ind w:firstLineChars="200" w:firstLine="420"/>
              <w:jc w:val="center"/>
              <w:rPr>
                <w:rFonts w:ascii="Times New Roman" w:hAnsi="Times New Roman"/>
                <w:bCs/>
                <w:szCs w:val="21"/>
              </w:rPr>
            </w:pPr>
            <w:bookmarkStart w:id="17" w:name="_Hlk69159749"/>
            <w:r w:rsidRPr="00F3646D">
              <w:rPr>
                <w:rFonts w:ascii="Times New Roman" w:hAnsi="Times New Roman"/>
                <w:bCs/>
                <w:szCs w:val="21"/>
              </w:rPr>
              <w:lastRenderedPageBreak/>
              <w:t>分类</w:t>
            </w:r>
          </w:p>
        </w:tc>
        <w:tc>
          <w:tcPr>
            <w:tcW w:w="1701" w:type="dxa"/>
          </w:tcPr>
          <w:p w14:paraId="1EF7DF42" w14:textId="77777777" w:rsidR="00FC4D17" w:rsidRPr="00F3646D" w:rsidRDefault="00FC4D17" w:rsidP="00FC4D17">
            <w:pPr>
              <w:spacing w:line="360" w:lineRule="auto"/>
              <w:ind w:left="233" w:firstLineChars="200" w:firstLine="420"/>
              <w:jc w:val="center"/>
              <w:rPr>
                <w:rFonts w:ascii="Times New Roman" w:hAnsi="Times New Roman"/>
                <w:bCs/>
                <w:szCs w:val="21"/>
              </w:rPr>
            </w:pPr>
            <w:r w:rsidRPr="00F3646D">
              <w:rPr>
                <w:rFonts w:ascii="Times New Roman" w:hAnsi="Times New Roman"/>
                <w:bCs/>
                <w:szCs w:val="21"/>
              </w:rPr>
              <w:t>样本数量</w:t>
            </w:r>
          </w:p>
        </w:tc>
        <w:tc>
          <w:tcPr>
            <w:tcW w:w="2694" w:type="dxa"/>
            <w:tcBorders>
              <w:right w:val="single" w:sz="4" w:space="0" w:color="auto"/>
            </w:tcBorders>
          </w:tcPr>
          <w:p w14:paraId="263CA039" w14:textId="77777777" w:rsidR="00FC4D17" w:rsidRPr="00F3646D" w:rsidRDefault="00FC4D17" w:rsidP="00FC4D17">
            <w:pPr>
              <w:spacing w:line="360" w:lineRule="auto"/>
              <w:ind w:left="309" w:firstLineChars="200" w:firstLine="420"/>
              <w:jc w:val="center"/>
              <w:rPr>
                <w:rFonts w:ascii="Times New Roman" w:hAnsi="Times New Roman"/>
                <w:bCs/>
                <w:szCs w:val="21"/>
              </w:rPr>
            </w:pPr>
            <w:r w:rsidRPr="00F3646D">
              <w:rPr>
                <w:rFonts w:ascii="Times New Roman" w:hAnsi="Times New Roman"/>
                <w:bCs/>
                <w:szCs w:val="21"/>
              </w:rPr>
              <w:t>扩展后最大样本数量</w:t>
            </w:r>
          </w:p>
        </w:tc>
        <w:tc>
          <w:tcPr>
            <w:tcW w:w="1659" w:type="dxa"/>
            <w:tcBorders>
              <w:left w:val="single" w:sz="4" w:space="0" w:color="auto"/>
            </w:tcBorders>
          </w:tcPr>
          <w:p w14:paraId="7EDB7BDA"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验证集</w:t>
            </w:r>
          </w:p>
        </w:tc>
        <w:tc>
          <w:tcPr>
            <w:tcW w:w="1176" w:type="dxa"/>
            <w:tcBorders>
              <w:left w:val="single" w:sz="4" w:space="0" w:color="auto"/>
            </w:tcBorders>
          </w:tcPr>
          <w:p w14:paraId="452B4F88" w14:textId="77777777" w:rsidR="00FC4D17" w:rsidRPr="00F3646D" w:rsidRDefault="00FC4D17" w:rsidP="00FC4D17">
            <w:pPr>
              <w:spacing w:line="360" w:lineRule="auto"/>
              <w:ind w:left="133" w:firstLineChars="200" w:firstLine="420"/>
              <w:jc w:val="center"/>
              <w:rPr>
                <w:rFonts w:ascii="Times New Roman" w:hAnsi="Times New Roman"/>
                <w:bCs/>
                <w:szCs w:val="21"/>
              </w:rPr>
            </w:pPr>
            <w:r w:rsidRPr="00F3646D">
              <w:rPr>
                <w:rFonts w:ascii="Times New Roman" w:hAnsi="Times New Roman" w:hint="eastAsia"/>
                <w:bCs/>
                <w:szCs w:val="21"/>
              </w:rPr>
              <w:t>训练集</w:t>
            </w:r>
          </w:p>
        </w:tc>
      </w:tr>
      <w:tr w:rsidR="00FC4D17" w:rsidRPr="00F3646D" w14:paraId="2DAE2823" w14:textId="77777777" w:rsidTr="00FC4D17">
        <w:trPr>
          <w:trHeight w:val="1735"/>
        </w:trPr>
        <w:tc>
          <w:tcPr>
            <w:tcW w:w="1242" w:type="dxa"/>
          </w:tcPr>
          <w:p w14:paraId="20D99A8F"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bCs/>
                <w:szCs w:val="21"/>
              </w:rPr>
              <w:t>I</w:t>
            </w:r>
          </w:p>
          <w:p w14:paraId="570B15F9"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bCs/>
                <w:szCs w:val="21"/>
              </w:rPr>
              <w:t>II</w:t>
            </w:r>
          </w:p>
          <w:p w14:paraId="5F56C9DF"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bCs/>
                <w:szCs w:val="21"/>
              </w:rPr>
              <w:t>III</w:t>
            </w:r>
          </w:p>
          <w:p w14:paraId="1F8B56BE"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bCs/>
                <w:szCs w:val="21"/>
              </w:rPr>
              <w:t>IV</w:t>
            </w:r>
          </w:p>
          <w:p w14:paraId="3F8B6BA0"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bCs/>
                <w:szCs w:val="21"/>
              </w:rPr>
              <w:t>汇总</w:t>
            </w:r>
          </w:p>
        </w:tc>
        <w:tc>
          <w:tcPr>
            <w:tcW w:w="1701" w:type="dxa"/>
          </w:tcPr>
          <w:p w14:paraId="62ACA03B" w14:textId="77777777" w:rsidR="00FC4D17" w:rsidRPr="00F3646D" w:rsidRDefault="00FC4D17" w:rsidP="00FC4D17">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18753</w:t>
            </w:r>
          </w:p>
          <w:p w14:paraId="138BDFBD"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4277</w:t>
            </w:r>
          </w:p>
          <w:p w14:paraId="78130323"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3280</w:t>
            </w:r>
          </w:p>
          <w:p w14:paraId="0C6C5FBC"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1520</w:t>
            </w:r>
          </w:p>
          <w:p w14:paraId="34A17941"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27830</w:t>
            </w:r>
          </w:p>
        </w:tc>
        <w:tc>
          <w:tcPr>
            <w:tcW w:w="2694" w:type="dxa"/>
            <w:tcBorders>
              <w:right w:val="single" w:sz="4" w:space="0" w:color="auto"/>
            </w:tcBorders>
          </w:tcPr>
          <w:p w14:paraId="31B570CE" w14:textId="77777777" w:rsidR="00FC4D17" w:rsidRPr="00F3646D" w:rsidRDefault="00FC4D17" w:rsidP="00FC4D17">
            <w:pPr>
              <w:widowControl/>
              <w:spacing w:line="360" w:lineRule="auto"/>
              <w:ind w:firstLineChars="200" w:firstLine="420"/>
              <w:jc w:val="center"/>
              <w:rPr>
                <w:rFonts w:ascii="Times New Roman" w:hAnsi="Times New Roman"/>
                <w:bCs/>
                <w:szCs w:val="21"/>
              </w:rPr>
            </w:pPr>
            <w:r>
              <w:rPr>
                <w:rFonts w:ascii="Times New Roman" w:hAnsi="Times New Roman" w:hint="eastAsia"/>
                <w:bCs/>
                <w:szCs w:val="21"/>
              </w:rPr>
              <w:t>1</w:t>
            </w:r>
            <w:r w:rsidRPr="00F3646D">
              <w:rPr>
                <w:rFonts w:ascii="Times New Roman" w:hAnsi="Times New Roman" w:hint="eastAsia"/>
                <w:bCs/>
                <w:szCs w:val="21"/>
              </w:rPr>
              <w:t>7466</w:t>
            </w:r>
          </w:p>
          <w:p w14:paraId="18B55F89"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17022</w:t>
            </w:r>
          </w:p>
          <w:p w14:paraId="011ED64D"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12968</w:t>
            </w:r>
          </w:p>
          <w:p w14:paraId="170FFF0C"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6000</w:t>
            </w:r>
          </w:p>
          <w:p w14:paraId="5BB8363E"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bCs/>
                <w:szCs w:val="21"/>
              </w:rPr>
              <w:t>1.1066e+05</w:t>
            </w:r>
          </w:p>
        </w:tc>
        <w:tc>
          <w:tcPr>
            <w:tcW w:w="1659" w:type="dxa"/>
            <w:tcBorders>
              <w:left w:val="single" w:sz="4" w:space="0" w:color="auto"/>
            </w:tcBorders>
          </w:tcPr>
          <w:p w14:paraId="4505C76C" w14:textId="77777777" w:rsidR="00FC4D17" w:rsidRPr="00F3646D" w:rsidRDefault="00FC4D17" w:rsidP="00FC4D17">
            <w:pPr>
              <w:widowControl/>
              <w:spacing w:line="360" w:lineRule="auto"/>
              <w:ind w:firstLineChars="200" w:firstLine="420"/>
              <w:jc w:val="left"/>
              <w:rPr>
                <w:rFonts w:ascii="Times New Roman" w:hAnsi="Times New Roman"/>
                <w:bCs/>
                <w:szCs w:val="21"/>
              </w:rPr>
            </w:pPr>
            <w:r w:rsidRPr="00F3646D">
              <w:rPr>
                <w:rFonts w:ascii="Times New Roman" w:hAnsi="Times New Roman" w:hint="eastAsia"/>
                <w:bCs/>
                <w:szCs w:val="21"/>
              </w:rPr>
              <w:t>5400</w:t>
            </w:r>
          </w:p>
          <w:p w14:paraId="09C042C5"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5400</w:t>
            </w:r>
          </w:p>
          <w:p w14:paraId="2FCE2C73"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5400</w:t>
            </w:r>
          </w:p>
          <w:p w14:paraId="138C0A0D"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5400</w:t>
            </w:r>
          </w:p>
          <w:p w14:paraId="7E6A5921"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21600</w:t>
            </w:r>
          </w:p>
        </w:tc>
        <w:tc>
          <w:tcPr>
            <w:tcW w:w="1176" w:type="dxa"/>
            <w:tcBorders>
              <w:left w:val="single" w:sz="4" w:space="0" w:color="auto"/>
            </w:tcBorders>
          </w:tcPr>
          <w:p w14:paraId="50EA40F9" w14:textId="77777777" w:rsidR="00FC4D17" w:rsidRPr="00F3646D" w:rsidRDefault="00FC4D17" w:rsidP="00FC4D17">
            <w:pPr>
              <w:widowControl/>
              <w:spacing w:line="360" w:lineRule="auto"/>
              <w:ind w:firstLineChars="200" w:firstLine="420"/>
              <w:jc w:val="left"/>
              <w:rPr>
                <w:rFonts w:ascii="Times New Roman" w:hAnsi="Times New Roman"/>
                <w:bCs/>
                <w:szCs w:val="21"/>
              </w:rPr>
            </w:pPr>
            <w:r>
              <w:rPr>
                <w:rFonts w:ascii="Times New Roman" w:hAnsi="Times New Roman" w:hint="eastAsia"/>
                <w:bCs/>
                <w:szCs w:val="21"/>
              </w:rPr>
              <w:t>1</w:t>
            </w:r>
            <w:r w:rsidRPr="00F3646D">
              <w:rPr>
                <w:rFonts w:ascii="Times New Roman" w:hAnsi="Times New Roman" w:hint="eastAsia"/>
                <w:bCs/>
                <w:szCs w:val="21"/>
              </w:rPr>
              <w:t>2066</w:t>
            </w:r>
          </w:p>
          <w:p w14:paraId="45CB5F35"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11578</w:t>
            </w:r>
          </w:p>
          <w:p w14:paraId="26104A6C"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7568</w:t>
            </w:r>
          </w:p>
          <w:p w14:paraId="5A03E6BA"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600</w:t>
            </w:r>
          </w:p>
          <w:p w14:paraId="62B75113" w14:textId="77777777" w:rsidR="00FC4D17" w:rsidRPr="00F3646D" w:rsidRDefault="00FC4D17" w:rsidP="00FC4D17">
            <w:pPr>
              <w:spacing w:line="360" w:lineRule="auto"/>
              <w:ind w:firstLineChars="200" w:firstLine="420"/>
              <w:rPr>
                <w:rFonts w:ascii="Times New Roman" w:hAnsi="Times New Roman"/>
                <w:bCs/>
                <w:szCs w:val="21"/>
              </w:rPr>
            </w:pPr>
            <w:r>
              <w:rPr>
                <w:rFonts w:ascii="Times New Roman" w:hAnsi="Times New Roman" w:hint="eastAsia"/>
                <w:bCs/>
                <w:szCs w:val="21"/>
              </w:rPr>
              <w:t>3</w:t>
            </w:r>
            <w:r w:rsidRPr="00F3646D">
              <w:rPr>
                <w:rFonts w:ascii="Times New Roman" w:hAnsi="Times New Roman" w:hint="eastAsia"/>
                <w:bCs/>
                <w:szCs w:val="21"/>
              </w:rPr>
              <w:t>1812</w:t>
            </w:r>
          </w:p>
        </w:tc>
      </w:tr>
    </w:tbl>
    <w:bookmarkEnd w:id="17"/>
    <w:p w14:paraId="74F59205" w14:textId="1BCC5F89" w:rsidR="00753218" w:rsidRPr="009B2C2A" w:rsidRDefault="00753218" w:rsidP="00FC4D17">
      <w:pPr>
        <w:spacing w:line="360" w:lineRule="auto"/>
        <w:ind w:firstLineChars="200" w:firstLine="420"/>
        <w:rPr>
          <w:rFonts w:ascii="Times New Roman" w:hAnsi="Times New Roman"/>
          <w:bCs/>
          <w:szCs w:val="21"/>
        </w:rPr>
      </w:pPr>
      <w:r w:rsidRPr="00F3646D">
        <w:rPr>
          <w:rFonts w:ascii="Times New Roman" w:hAnsi="Times New Roman"/>
          <w:bCs/>
          <w:szCs w:val="21"/>
        </w:rPr>
        <w:t>每个波形数据有</w:t>
      </w:r>
      <w:r w:rsidRPr="00F3646D">
        <w:rPr>
          <w:rFonts w:ascii="Times New Roman" w:hAnsi="Times New Roman"/>
          <w:bCs/>
          <w:szCs w:val="21"/>
        </w:rPr>
        <w:t>4</w:t>
      </w:r>
      <w:r w:rsidRPr="00F3646D">
        <w:rPr>
          <w:rFonts w:ascii="Times New Roman" w:hAnsi="Times New Roman"/>
          <w:bCs/>
          <w:szCs w:val="21"/>
        </w:rPr>
        <w:t>道：</w:t>
      </w:r>
      <w:r w:rsidR="009B2C2A" w:rsidRPr="009B2C2A">
        <w:rPr>
          <w:rFonts w:ascii="Times New Roman" w:hAnsi="Times New Roman" w:hint="eastAsia"/>
          <w:bCs/>
          <w:szCs w:val="21"/>
        </w:rPr>
        <w:t>左图可见一个检测波形有</w:t>
      </w:r>
      <w:r w:rsidR="009B2C2A" w:rsidRPr="009B2C2A">
        <w:rPr>
          <w:rFonts w:ascii="Times New Roman" w:hAnsi="Times New Roman" w:hint="eastAsia"/>
          <w:bCs/>
          <w:szCs w:val="21"/>
        </w:rPr>
        <w:t>4</w:t>
      </w:r>
      <w:r w:rsidR="009B2C2A" w:rsidRPr="009B2C2A">
        <w:rPr>
          <w:rFonts w:ascii="Times New Roman" w:hAnsi="Times New Roman" w:hint="eastAsia"/>
          <w:bCs/>
          <w:szCs w:val="21"/>
        </w:rPr>
        <w:t>条曲线每条曲线参数不是完全一样的</w:t>
      </w:r>
      <w:r w:rsidR="009B2C2A">
        <w:rPr>
          <w:rFonts w:ascii="Times New Roman" w:hAnsi="Times New Roman" w:hint="eastAsia"/>
          <w:bCs/>
          <w:szCs w:val="21"/>
        </w:rPr>
        <w:t>,</w:t>
      </w:r>
      <w:r w:rsidR="009B2C2A" w:rsidRPr="009B2C2A">
        <w:rPr>
          <w:rFonts w:ascii="Times New Roman" w:hAnsi="Times New Roman" w:hint="eastAsia"/>
          <w:bCs/>
          <w:szCs w:val="21"/>
        </w:rPr>
        <w:t>对于</w:t>
      </w:r>
      <w:r w:rsidR="009B2C2A" w:rsidRPr="009B2C2A">
        <w:rPr>
          <w:rFonts w:ascii="Times New Roman" w:hAnsi="Times New Roman" w:hint="eastAsia"/>
          <w:bCs/>
          <w:szCs w:val="21"/>
        </w:rPr>
        <w:t>1</w:t>
      </w:r>
      <w:r w:rsidR="009B2C2A" w:rsidRPr="009B2C2A">
        <w:rPr>
          <w:rFonts w:ascii="Times New Roman" w:hAnsi="Times New Roman" w:hint="eastAsia"/>
          <w:bCs/>
          <w:szCs w:val="21"/>
        </w:rPr>
        <w:t>、</w:t>
      </w:r>
      <w:r w:rsidR="009B2C2A" w:rsidRPr="009B2C2A">
        <w:rPr>
          <w:rFonts w:ascii="Times New Roman" w:hAnsi="Times New Roman" w:hint="eastAsia"/>
          <w:bCs/>
          <w:szCs w:val="21"/>
        </w:rPr>
        <w:t>2</w:t>
      </w:r>
      <w:r w:rsidR="009B2C2A" w:rsidRPr="009B2C2A">
        <w:rPr>
          <w:rFonts w:ascii="Times New Roman" w:hAnsi="Times New Roman" w:hint="eastAsia"/>
          <w:bCs/>
          <w:szCs w:val="21"/>
        </w:rPr>
        <w:t>类别的数据我们一个波形取</w:t>
      </w:r>
      <w:r w:rsidR="009B2C2A" w:rsidRPr="009B2C2A">
        <w:rPr>
          <w:rFonts w:ascii="Times New Roman" w:hAnsi="Times New Roman" w:hint="eastAsia"/>
          <w:bCs/>
          <w:szCs w:val="21"/>
        </w:rPr>
        <w:t>1</w:t>
      </w:r>
      <w:r w:rsidR="009B2C2A" w:rsidRPr="009B2C2A">
        <w:rPr>
          <w:rFonts w:ascii="Times New Roman" w:hAnsi="Times New Roman" w:hint="eastAsia"/>
          <w:bCs/>
          <w:szCs w:val="21"/>
        </w:rPr>
        <w:t>道来训练，</w:t>
      </w:r>
      <w:r w:rsidR="009B2C2A" w:rsidRPr="009B2C2A">
        <w:rPr>
          <w:rFonts w:ascii="Times New Roman" w:hAnsi="Times New Roman" w:hint="eastAsia"/>
          <w:bCs/>
          <w:szCs w:val="21"/>
        </w:rPr>
        <w:t>3</w:t>
      </w:r>
      <w:r w:rsidR="009B2C2A" w:rsidRPr="009B2C2A">
        <w:rPr>
          <w:rFonts w:ascii="Times New Roman" w:hAnsi="Times New Roman" w:hint="eastAsia"/>
          <w:bCs/>
          <w:szCs w:val="21"/>
        </w:rPr>
        <w:t>、</w:t>
      </w:r>
      <w:r w:rsidR="009B2C2A" w:rsidRPr="009B2C2A">
        <w:rPr>
          <w:rFonts w:ascii="Times New Roman" w:hAnsi="Times New Roman" w:hint="eastAsia"/>
          <w:bCs/>
          <w:szCs w:val="21"/>
        </w:rPr>
        <w:t>4</w:t>
      </w:r>
      <w:r w:rsidR="009B2C2A" w:rsidRPr="009B2C2A">
        <w:rPr>
          <w:rFonts w:ascii="Times New Roman" w:hAnsi="Times New Roman" w:hint="eastAsia"/>
          <w:bCs/>
          <w:szCs w:val="21"/>
        </w:rPr>
        <w:t>类波形数据量少，每个取多道进行样本扩充来训练。</w:t>
      </w:r>
    </w:p>
    <w:p w14:paraId="53663878" w14:textId="28CD0A53" w:rsidR="00B71748" w:rsidRPr="00F3646D" w:rsidRDefault="00B71748" w:rsidP="009B2C2A">
      <w:pPr>
        <w:spacing w:line="360" w:lineRule="auto"/>
        <w:ind w:firstLineChars="200" w:firstLine="420"/>
        <w:rPr>
          <w:rFonts w:ascii="Times New Roman" w:hAnsi="Times New Roman"/>
          <w:bCs/>
          <w:szCs w:val="21"/>
        </w:rPr>
      </w:pPr>
    </w:p>
    <w:p w14:paraId="0C5C6B4D" w14:textId="04548D4B" w:rsidR="00B71748" w:rsidRPr="00F3646D" w:rsidRDefault="00FD0896" w:rsidP="00362A0C">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（表</w:t>
      </w:r>
      <w:r w:rsidRPr="00F3646D">
        <w:rPr>
          <w:rFonts w:ascii="Times New Roman" w:hAnsi="Times New Roman" w:hint="eastAsia"/>
          <w:bCs/>
          <w:szCs w:val="21"/>
        </w:rPr>
        <w:t>4-</w:t>
      </w:r>
      <w:r w:rsidR="00F45301">
        <w:rPr>
          <w:rFonts w:ascii="Times New Roman" w:hAnsi="Times New Roman" w:hint="eastAsia"/>
          <w:bCs/>
          <w:szCs w:val="21"/>
        </w:rPr>
        <w:t>3</w:t>
      </w:r>
      <w:r w:rsidRPr="00F3646D">
        <w:rPr>
          <w:rFonts w:ascii="Times New Roman" w:hAnsi="Times New Roman"/>
          <w:bCs/>
          <w:szCs w:val="21"/>
        </w:rPr>
        <w:t xml:space="preserve"> </w:t>
      </w:r>
      <w:r w:rsidRPr="00F3646D">
        <w:rPr>
          <w:rFonts w:ascii="Times New Roman" w:hAnsi="Times New Roman" w:hint="eastAsia"/>
          <w:bCs/>
          <w:szCs w:val="21"/>
        </w:rPr>
        <w:t>数据集）</w:t>
      </w:r>
    </w:p>
    <w:p w14:paraId="54EF708E" w14:textId="77777777" w:rsidR="00B829E7" w:rsidRDefault="00B829E7" w:rsidP="00B829E7">
      <w:pPr>
        <w:spacing w:line="300" w:lineRule="auto"/>
        <w:ind w:firstLineChars="200" w:firstLine="420"/>
        <w:rPr>
          <w:rFonts w:ascii="宋体" w:hAnsi="宋体"/>
          <w:bCs/>
          <w:szCs w:val="21"/>
        </w:rPr>
      </w:pPr>
      <w:r>
        <w:rPr>
          <w:rFonts w:ascii="宋体" w:hAnsi="宋体" w:hint="eastAsia"/>
          <w:bCs/>
          <w:szCs w:val="21"/>
        </w:rPr>
        <w:t>（1）先随机乱序数据：第1类里面随机挑选5400个作为训练数据集，其余的作为验证集。第2类里面全部提取，再抽取补满 5400 ，其余的作验证集。第3类里面全部提取，再抽取补满 5400 ，其余的作验证集。第4类随机从扩充集里面，抽取5400个，其余600作验证集。</w:t>
      </w:r>
    </w:p>
    <w:p w14:paraId="0574EFCE" w14:textId="3EE8F3BF" w:rsidR="00B829E7" w:rsidRPr="00B829E7" w:rsidRDefault="00B829E7" w:rsidP="00B829E7">
      <w:pPr>
        <w:spacing w:line="300" w:lineRule="auto"/>
        <w:ind w:firstLineChars="200" w:firstLine="420"/>
        <w:jc w:val="left"/>
        <w:rPr>
          <w:rFonts w:ascii="宋体" w:hAnsi="宋体"/>
          <w:bCs/>
          <w:szCs w:val="21"/>
        </w:rPr>
      </w:pPr>
      <w:r>
        <w:rPr>
          <w:rFonts w:ascii="宋体" w:hAnsi="宋体" w:hint="eastAsia"/>
          <w:bCs/>
          <w:szCs w:val="21"/>
        </w:rPr>
        <w:t>（2）对每个数据展开道：</w:t>
      </w:r>
      <w:proofErr w:type="spellStart"/>
      <w:r w:rsidRPr="0002761B">
        <w:rPr>
          <w:rFonts w:ascii="宋体" w:hAnsi="宋体"/>
          <w:bCs/>
          <w:szCs w:val="21"/>
        </w:rPr>
        <w:t>traceData</w:t>
      </w:r>
      <w:proofErr w:type="spellEnd"/>
      <w:r w:rsidRPr="0002761B">
        <w:rPr>
          <w:rFonts w:ascii="宋体" w:hAnsi="宋体"/>
          <w:bCs/>
          <w:szCs w:val="21"/>
        </w:rPr>
        <w:t>=cell(</w:t>
      </w:r>
      <w:proofErr w:type="spellStart"/>
      <w:r w:rsidRPr="0002761B">
        <w:rPr>
          <w:rFonts w:ascii="宋体" w:hAnsi="宋体"/>
          <w:bCs/>
          <w:szCs w:val="21"/>
        </w:rPr>
        <w:t>mytable</w:t>
      </w:r>
      <w:proofErr w:type="spellEnd"/>
      <w:r w:rsidRPr="0002761B">
        <w:rPr>
          <w:rFonts w:ascii="宋体" w:hAnsi="宋体"/>
          <w:bCs/>
          <w:szCs w:val="21"/>
        </w:rPr>
        <w:t>{5,3},1);</w:t>
      </w:r>
      <w:proofErr w:type="spellStart"/>
      <w:r w:rsidRPr="0002761B">
        <w:rPr>
          <w:rFonts w:ascii="宋体" w:hAnsi="宋体"/>
          <w:bCs/>
          <w:szCs w:val="21"/>
        </w:rPr>
        <w:t>traceLabel</w:t>
      </w:r>
      <w:proofErr w:type="spellEnd"/>
      <w:r w:rsidRPr="0002761B">
        <w:rPr>
          <w:rFonts w:ascii="宋体" w:hAnsi="宋体"/>
          <w:bCs/>
          <w:szCs w:val="21"/>
        </w:rPr>
        <w:t>=cell(</w:t>
      </w:r>
      <w:proofErr w:type="spellStart"/>
      <w:r w:rsidRPr="0002761B">
        <w:rPr>
          <w:rFonts w:ascii="宋体" w:hAnsi="宋体"/>
          <w:bCs/>
          <w:szCs w:val="21"/>
        </w:rPr>
        <w:t>mytable</w:t>
      </w:r>
      <w:proofErr w:type="spellEnd"/>
      <w:r w:rsidRPr="0002761B">
        <w:rPr>
          <w:rFonts w:ascii="宋体" w:hAnsi="宋体"/>
          <w:bCs/>
          <w:szCs w:val="21"/>
        </w:rPr>
        <w:t>{5,3},1);</w:t>
      </w:r>
      <w:r w:rsidRPr="0002761B">
        <w:rPr>
          <w:rFonts w:hint="eastAsia"/>
        </w:rPr>
        <w:t xml:space="preserve"> </w:t>
      </w:r>
      <w:r w:rsidRPr="0002761B">
        <w:rPr>
          <w:rFonts w:ascii="宋体" w:hAnsi="宋体" w:hint="eastAsia"/>
          <w:bCs/>
          <w:szCs w:val="21"/>
        </w:rPr>
        <w:t>每个样本第一个有效记录标记为1,其他为0</w:t>
      </w:r>
      <w:r>
        <w:rPr>
          <w:rFonts w:ascii="宋体" w:hAnsi="宋体" w:hint="eastAsia"/>
          <w:bCs/>
          <w:szCs w:val="21"/>
        </w:rPr>
        <w:t>。</w:t>
      </w:r>
    </w:p>
    <w:p w14:paraId="72206772" w14:textId="09DBCDDE" w:rsidR="00B829E7" w:rsidRPr="00B9064E" w:rsidRDefault="00B829E7" w:rsidP="00B829E7">
      <w:pPr>
        <w:spacing w:line="300" w:lineRule="auto"/>
        <w:ind w:firstLineChars="200" w:firstLine="420"/>
      </w:pPr>
      <w:r>
        <w:rPr>
          <w:rFonts w:hint="eastAsia"/>
        </w:rPr>
        <w:t>（</w:t>
      </w:r>
      <w:r>
        <w:rPr>
          <w:rFonts w:hint="eastAsia"/>
        </w:rPr>
        <w:t>3</w:t>
      </w:r>
      <w:r>
        <w:rPr>
          <w:rFonts w:hint="eastAsia"/>
        </w:rPr>
        <w:t>）开道后第一类数据超过</w:t>
      </w:r>
      <w:r>
        <w:rPr>
          <w:rFonts w:hint="eastAsia"/>
        </w:rPr>
        <w:t>5400</w:t>
      </w:r>
      <w:r>
        <w:rPr>
          <w:rFonts w:hint="eastAsia"/>
        </w:rPr>
        <w:t>个，第二类不到</w:t>
      </w:r>
      <w:r>
        <w:rPr>
          <w:rFonts w:hint="eastAsia"/>
        </w:rPr>
        <w:t>5400</w:t>
      </w:r>
      <w:r>
        <w:rPr>
          <w:rFonts w:hint="eastAsia"/>
        </w:rPr>
        <w:t>个</w:t>
      </w:r>
      <w:r>
        <w:rPr>
          <w:rFonts w:hint="eastAsia"/>
        </w:rPr>
        <w:t xml:space="preserve"> 4277</w:t>
      </w:r>
      <w:r>
        <w:rPr>
          <w:rFonts w:hint="eastAsia"/>
        </w:rPr>
        <w:t>个，挑选</w:t>
      </w:r>
      <w:r>
        <w:rPr>
          <w:rFonts w:hint="eastAsia"/>
        </w:rPr>
        <w:t xml:space="preserve"> 4277</w:t>
      </w:r>
      <w:r>
        <w:rPr>
          <w:rFonts w:hint="eastAsia"/>
        </w:rPr>
        <w:t>个，然后随机挑选补全道</w:t>
      </w:r>
      <w:r>
        <w:rPr>
          <w:rFonts w:hint="eastAsia"/>
        </w:rPr>
        <w:t>5400</w:t>
      </w:r>
      <w:r>
        <w:rPr>
          <w:rFonts w:hint="eastAsia"/>
        </w:rPr>
        <w:t>个。第</w:t>
      </w:r>
      <w:r>
        <w:rPr>
          <w:rFonts w:hint="eastAsia"/>
        </w:rPr>
        <w:t>3</w:t>
      </w:r>
      <w:r>
        <w:rPr>
          <w:rFonts w:hint="eastAsia"/>
        </w:rPr>
        <w:t>类不到</w:t>
      </w:r>
      <w:r>
        <w:rPr>
          <w:rFonts w:hint="eastAsia"/>
        </w:rPr>
        <w:t>5400</w:t>
      </w:r>
      <w:r>
        <w:rPr>
          <w:rFonts w:hint="eastAsia"/>
        </w:rPr>
        <w:t>个，挑选全部然后随机挑选补全道</w:t>
      </w:r>
      <w:r>
        <w:rPr>
          <w:rFonts w:hint="eastAsia"/>
        </w:rPr>
        <w:t>5400</w:t>
      </w:r>
      <w:r>
        <w:rPr>
          <w:rFonts w:hint="eastAsia"/>
        </w:rPr>
        <w:t>个。第</w:t>
      </w:r>
      <w:r>
        <w:rPr>
          <w:rFonts w:hint="eastAsia"/>
        </w:rPr>
        <w:t>4</w:t>
      </w:r>
      <w:r>
        <w:rPr>
          <w:rFonts w:hint="eastAsia"/>
        </w:rPr>
        <w:t>类不到</w:t>
      </w:r>
      <w:r>
        <w:rPr>
          <w:rFonts w:hint="eastAsia"/>
        </w:rPr>
        <w:t>5400</w:t>
      </w:r>
      <w:r>
        <w:rPr>
          <w:rFonts w:hint="eastAsia"/>
        </w:rPr>
        <w:t>个，然后随机挑选补全道</w:t>
      </w:r>
      <w:r>
        <w:rPr>
          <w:rFonts w:hint="eastAsia"/>
        </w:rPr>
        <w:t>5400</w:t>
      </w:r>
      <w:r>
        <w:rPr>
          <w:rFonts w:hint="eastAsia"/>
        </w:rPr>
        <w:t>个。</w:t>
      </w:r>
    </w:p>
    <w:p w14:paraId="07044C41" w14:textId="53D46DCF" w:rsidR="00AA456A" w:rsidRPr="00F3646D" w:rsidRDefault="00AA456A" w:rsidP="002766BB">
      <w:pPr>
        <w:spacing w:line="360" w:lineRule="auto"/>
        <w:rPr>
          <w:rFonts w:ascii="Times New Roman" w:hAnsi="Times New Roman"/>
          <w:bCs/>
          <w:szCs w:val="21"/>
        </w:rPr>
      </w:pPr>
    </w:p>
    <w:tbl>
      <w:tblPr>
        <w:tblW w:w="9501" w:type="dxa"/>
        <w:jc w:val="center"/>
        <w:tblBorders>
          <w:top w:val="single" w:sz="24" w:space="0" w:color="auto"/>
          <w:left w:val="single" w:sz="24" w:space="0" w:color="auto"/>
          <w:bottom w:val="single" w:sz="24" w:space="0" w:color="auto"/>
          <w:right w:val="single" w:sz="24" w:space="0" w:color="auto"/>
          <w:insideH w:val="single" w:sz="12" w:space="0" w:color="auto"/>
          <w:insideV w:val="single" w:sz="12" w:space="0" w:color="auto"/>
        </w:tblBorders>
        <w:tblLayout w:type="fixed"/>
        <w:tblLook w:val="04A0" w:firstRow="1" w:lastRow="0" w:firstColumn="1" w:lastColumn="0" w:noHBand="0" w:noVBand="1"/>
      </w:tblPr>
      <w:tblGrid>
        <w:gridCol w:w="1900"/>
        <w:gridCol w:w="1900"/>
        <w:gridCol w:w="1900"/>
        <w:gridCol w:w="1900"/>
        <w:gridCol w:w="1901"/>
      </w:tblGrid>
      <w:tr w:rsidR="00D81CF3" w:rsidRPr="00F3646D" w14:paraId="360E4C23"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0139BB0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数据集</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1EC9F0E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数据集标签</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42BF8E8"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正确样本数</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65F8AE97"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样本总数</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104EB1F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准确性</w:t>
            </w:r>
          </w:p>
        </w:tc>
      </w:tr>
      <w:tr w:rsidR="00D81CF3" w:rsidRPr="00F3646D" w14:paraId="4FF615B3"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5D8BBAC5"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4891286"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29987B4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4978</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9BEB33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03EDAC4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0.92185</w:t>
            </w:r>
          </w:p>
        </w:tc>
      </w:tr>
      <w:tr w:rsidR="00D81CF3" w:rsidRPr="00F3646D" w14:paraId="3EE89274"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2EAB56E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E32DFA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00BBA2F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4299</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967199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434EBE55"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0.79611</w:t>
            </w:r>
          </w:p>
        </w:tc>
      </w:tr>
      <w:tr w:rsidR="00D81CF3" w:rsidRPr="00F3646D" w14:paraId="6BA36AF1"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B47423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7C4C65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3</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2F91F6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4442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A37077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6C253D0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0.82259</w:t>
            </w:r>
          </w:p>
        </w:tc>
      </w:tr>
      <w:tr w:rsidR="00D81CF3" w:rsidRPr="00F3646D" w14:paraId="1889D01E"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74A964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0375512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6B73A2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4866</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E3DF29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29901BD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0.90111</w:t>
            </w:r>
          </w:p>
        </w:tc>
      </w:tr>
      <w:tr w:rsidR="00D81CF3" w:rsidRPr="00F3646D" w14:paraId="2BB7DD1C"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A01D8C6"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3E627E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All</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1F94B7A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18585</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275593F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21600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191A944C"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0.86042</w:t>
            </w:r>
          </w:p>
        </w:tc>
      </w:tr>
      <w:tr w:rsidR="00D81CF3" w:rsidRPr="00F3646D" w14:paraId="16ADFB9C"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47AA492C"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6AC5FA3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81C288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63273</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B4ABCB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69265</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7D35DEB7"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0.91349</w:t>
            </w:r>
          </w:p>
        </w:tc>
      </w:tr>
      <w:tr w:rsidR="00D81CF3" w:rsidRPr="00F3646D" w14:paraId="2E5B1EAC"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2B9A3D28"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lastRenderedPageBreak/>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728E4D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6DF3C75"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9265</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D1F2B1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11622</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3FC61D3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0.79719</w:t>
            </w:r>
          </w:p>
        </w:tc>
      </w:tr>
      <w:tr w:rsidR="00D81CF3" w:rsidRPr="00F3646D" w14:paraId="6ABE9076"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8B46A9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C6A5FAD"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3</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7E53F7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6042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10C1C833"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7568</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752A16E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0.79836</w:t>
            </w:r>
          </w:p>
        </w:tc>
      </w:tr>
      <w:tr w:rsidR="00D81CF3" w:rsidRPr="00F3646D" w14:paraId="3CE598D9"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2BB8DD3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6E0AE1A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280256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532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928AB5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2843677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0.88667</w:t>
            </w:r>
          </w:p>
        </w:tc>
      </w:tr>
      <w:tr w:rsidR="00D81CF3" w:rsidRPr="00F3646D" w14:paraId="23E13959" w14:textId="77777777" w:rsidTr="00AD6D73">
        <w:trPr>
          <w:trHeight w:val="313"/>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4F259B6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0C72E0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All</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243CE50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79112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F2B49BC"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89055</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4AB8855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0.88835</w:t>
            </w:r>
          </w:p>
        </w:tc>
      </w:tr>
    </w:tbl>
    <w:p w14:paraId="178583A8" w14:textId="5AD2D3F3" w:rsidR="00D81CF3" w:rsidRPr="00F3646D" w:rsidRDefault="00D81CF3" w:rsidP="00362A0C">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（表</w:t>
      </w:r>
      <w:r w:rsidRPr="00F3646D">
        <w:rPr>
          <w:rFonts w:ascii="Times New Roman" w:hAnsi="Times New Roman" w:hint="eastAsia"/>
          <w:bCs/>
          <w:szCs w:val="21"/>
        </w:rPr>
        <w:t>4-</w:t>
      </w:r>
      <w:r w:rsidR="002766BB">
        <w:rPr>
          <w:rFonts w:ascii="Times New Roman" w:hAnsi="Times New Roman" w:hint="eastAsia"/>
          <w:bCs/>
          <w:szCs w:val="21"/>
        </w:rPr>
        <w:t>4</w:t>
      </w:r>
      <w:r w:rsidRPr="00F3646D">
        <w:rPr>
          <w:rFonts w:ascii="Times New Roman" w:hAnsi="Times New Roman"/>
          <w:bCs/>
          <w:szCs w:val="21"/>
        </w:rPr>
        <w:t xml:space="preserve"> </w:t>
      </w:r>
      <w:r w:rsidRPr="00F3646D">
        <w:rPr>
          <w:rFonts w:ascii="Times New Roman" w:hAnsi="Times New Roman" w:hint="eastAsia"/>
          <w:bCs/>
          <w:szCs w:val="21"/>
        </w:rPr>
        <w:t>训练</w:t>
      </w:r>
      <w:r w:rsidR="00362A0C">
        <w:rPr>
          <w:rFonts w:ascii="Times New Roman" w:hAnsi="Times New Roman" w:hint="eastAsia"/>
          <w:bCs/>
          <w:szCs w:val="21"/>
        </w:rPr>
        <w:t>成果数据</w:t>
      </w:r>
      <w:r w:rsidRPr="00F3646D">
        <w:rPr>
          <w:rFonts w:ascii="Times New Roman" w:hAnsi="Times New Roman" w:hint="eastAsia"/>
          <w:bCs/>
          <w:szCs w:val="21"/>
        </w:rPr>
        <w:t>表格）</w:t>
      </w:r>
    </w:p>
    <w:p w14:paraId="3DDA6A4B" w14:textId="77777777" w:rsidR="009931DF" w:rsidRPr="00F3646D" w:rsidRDefault="009931DF" w:rsidP="00F3646D">
      <w:pPr>
        <w:spacing w:line="360" w:lineRule="auto"/>
        <w:ind w:firstLineChars="200" w:firstLine="420"/>
        <w:rPr>
          <w:rFonts w:ascii="Times New Roman" w:hAnsi="Times New Roman"/>
          <w:bCs/>
          <w:szCs w:val="21"/>
        </w:rPr>
      </w:pPr>
    </w:p>
    <w:p w14:paraId="50A7E925" w14:textId="7E03C5EC" w:rsidR="00753218" w:rsidRPr="005820F8" w:rsidRDefault="005820F8" w:rsidP="00F3646D">
      <w:pPr>
        <w:spacing w:line="360" w:lineRule="auto"/>
        <w:ind w:firstLineChars="200" w:firstLine="560"/>
        <w:rPr>
          <w:rFonts w:ascii="黑体" w:eastAsia="黑体" w:hAnsi="黑体"/>
          <w:bCs/>
          <w:sz w:val="28"/>
          <w:szCs w:val="28"/>
        </w:rPr>
      </w:pPr>
      <w:r w:rsidRPr="005820F8">
        <w:rPr>
          <w:rFonts w:ascii="黑体" w:eastAsia="黑体" w:hAnsi="黑体" w:hint="eastAsia"/>
          <w:bCs/>
          <w:sz w:val="28"/>
          <w:szCs w:val="28"/>
        </w:rPr>
        <w:t>5</w:t>
      </w:r>
      <w:r w:rsidR="009F3639" w:rsidRPr="005820F8">
        <w:rPr>
          <w:rFonts w:ascii="黑体" w:eastAsia="黑体" w:hAnsi="黑体" w:hint="eastAsia"/>
          <w:bCs/>
          <w:sz w:val="28"/>
          <w:szCs w:val="28"/>
        </w:rPr>
        <w:t>实验结果</w:t>
      </w:r>
      <w:r w:rsidR="00753218" w:rsidRPr="005820F8">
        <w:rPr>
          <w:rFonts w:ascii="黑体" w:eastAsia="黑体" w:hAnsi="黑体" w:hint="eastAsia"/>
          <w:bCs/>
          <w:sz w:val="28"/>
          <w:szCs w:val="28"/>
        </w:rPr>
        <w:t>分析：</w:t>
      </w:r>
    </w:p>
    <w:p w14:paraId="54A80D34" w14:textId="65DBC57F" w:rsidR="00753218" w:rsidRDefault="002766BB" w:rsidP="00F3646D">
      <w:pPr>
        <w:numPr>
          <w:ilvl w:val="0"/>
          <w:numId w:val="1"/>
        </w:numPr>
        <w:spacing w:line="360" w:lineRule="auto"/>
        <w:ind w:firstLineChars="200" w:firstLine="420"/>
        <w:rPr>
          <w:rFonts w:ascii="Times New Roman" w:hAnsi="Times New Roman"/>
          <w:bCs/>
          <w:szCs w:val="21"/>
        </w:rPr>
      </w:pPr>
      <w:r w:rsidRPr="00F3646D">
        <w:rPr>
          <w:rFonts w:ascii="Times New Roman" w:hAnsi="Times New Roman"/>
          <w:noProof/>
        </w:rPr>
        <w:drawing>
          <wp:anchor distT="0" distB="0" distL="114300" distR="114300" simplePos="0" relativeHeight="251664384" behindDoc="0" locked="0" layoutInCell="1" allowOverlap="1" wp14:anchorId="61C69DA6" wp14:editId="6303B882">
            <wp:simplePos x="0" y="0"/>
            <wp:positionH relativeFrom="column">
              <wp:posOffset>2716530</wp:posOffset>
            </wp:positionH>
            <wp:positionV relativeFrom="paragraph">
              <wp:posOffset>1423670</wp:posOffset>
            </wp:positionV>
            <wp:extent cx="3170555" cy="2376805"/>
            <wp:effectExtent l="0" t="0" r="0" b="4445"/>
            <wp:wrapSquare wrapText="bothSides"/>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0555" cy="2376805"/>
                    </a:xfrm>
                    <a:prstGeom prst="rect">
                      <a:avLst/>
                    </a:prstGeom>
                  </pic:spPr>
                </pic:pic>
              </a:graphicData>
            </a:graphic>
          </wp:anchor>
        </w:drawing>
      </w:r>
      <w:r w:rsidRPr="00F3646D">
        <w:rPr>
          <w:rFonts w:ascii="Times New Roman" w:hAnsi="Times New Roman"/>
          <w:noProof/>
        </w:rPr>
        <w:drawing>
          <wp:anchor distT="0" distB="0" distL="114300" distR="114300" simplePos="0" relativeHeight="251658240" behindDoc="0" locked="0" layoutInCell="1" allowOverlap="1" wp14:anchorId="5CF65074" wp14:editId="262BCCD5">
            <wp:simplePos x="0" y="0"/>
            <wp:positionH relativeFrom="column">
              <wp:posOffset>-332045</wp:posOffset>
            </wp:positionH>
            <wp:positionV relativeFrom="paragraph">
              <wp:posOffset>1484630</wp:posOffset>
            </wp:positionV>
            <wp:extent cx="2983865" cy="2236470"/>
            <wp:effectExtent l="0" t="0" r="6985" b="0"/>
            <wp:wrapTopAndBottom/>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3865" cy="2236470"/>
                    </a:xfrm>
                    <a:prstGeom prst="rect">
                      <a:avLst/>
                    </a:prstGeom>
                  </pic:spPr>
                </pic:pic>
              </a:graphicData>
            </a:graphic>
            <wp14:sizeRelH relativeFrom="margin">
              <wp14:pctWidth>0</wp14:pctWidth>
            </wp14:sizeRelH>
            <wp14:sizeRelV relativeFrom="margin">
              <wp14:pctHeight>0</wp14:pctHeight>
            </wp14:sizeRelV>
          </wp:anchor>
        </w:drawing>
      </w:r>
      <w:r w:rsidR="004C0C06" w:rsidRPr="00F3646D">
        <w:rPr>
          <w:rFonts w:ascii="Times New Roman" w:hAnsi="Times New Roman" w:hint="eastAsia"/>
          <w:bCs/>
          <w:szCs w:val="21"/>
        </w:rPr>
        <w:t>本试验结合</w:t>
      </w:r>
      <w:r w:rsidR="00753218" w:rsidRPr="00F3646D">
        <w:rPr>
          <w:rFonts w:ascii="Times New Roman" w:hAnsi="Times New Roman" w:hint="eastAsia"/>
          <w:bCs/>
          <w:szCs w:val="21"/>
        </w:rPr>
        <w:t>桩基现场检测与低应变反射波动检测理论进行</w:t>
      </w:r>
      <w:r w:rsidR="004C0C06" w:rsidRPr="00F3646D">
        <w:rPr>
          <w:rFonts w:ascii="Times New Roman" w:hAnsi="Times New Roman" w:hint="eastAsia"/>
          <w:bCs/>
          <w:szCs w:val="21"/>
        </w:rPr>
        <w:t>数据</w:t>
      </w:r>
      <w:r w:rsidR="00753218" w:rsidRPr="00F3646D">
        <w:rPr>
          <w:rFonts w:ascii="Times New Roman" w:hAnsi="Times New Roman" w:hint="eastAsia"/>
          <w:bCs/>
          <w:szCs w:val="21"/>
        </w:rPr>
        <w:t>分析，利用神经网络强大的搜索概括推理能力，在</w:t>
      </w:r>
      <w:proofErr w:type="spellStart"/>
      <w:r w:rsidR="00753218" w:rsidRPr="00F3646D">
        <w:rPr>
          <w:rFonts w:ascii="Times New Roman" w:hAnsi="Times New Roman" w:hint="eastAsia"/>
          <w:bCs/>
          <w:szCs w:val="21"/>
        </w:rPr>
        <w:t>matlab</w:t>
      </w:r>
      <w:proofErr w:type="spellEnd"/>
      <w:r w:rsidR="00753218" w:rsidRPr="00F3646D">
        <w:rPr>
          <w:rFonts w:ascii="Times New Roman" w:hAnsi="Times New Roman" w:hint="eastAsia"/>
          <w:bCs/>
          <w:szCs w:val="21"/>
        </w:rPr>
        <w:t>平台上顺利地进行了网络的建模、训练与诊断编程，成功地实现了桩基完整性的预测与诊断，预测与诊断结果与桩基现场检测数据分析结果拟和良好</w:t>
      </w:r>
    </w:p>
    <w:p w14:paraId="2F58197D" w14:textId="1CFF1012" w:rsidR="002766BB" w:rsidRDefault="002766BB" w:rsidP="002766BB">
      <w:pPr>
        <w:tabs>
          <w:tab w:val="left" w:pos="312"/>
        </w:tabs>
        <w:spacing w:line="360" w:lineRule="auto"/>
        <w:rPr>
          <w:rFonts w:ascii="Times New Roman" w:hAnsi="Times New Roman"/>
          <w:bCs/>
          <w:szCs w:val="21"/>
        </w:rPr>
      </w:pPr>
    </w:p>
    <w:p w14:paraId="3BAC2B53" w14:textId="00DB85E2" w:rsidR="002766BB" w:rsidRPr="00F3646D" w:rsidRDefault="002766BB" w:rsidP="002766BB">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（图</w:t>
      </w:r>
      <w:r>
        <w:rPr>
          <w:rFonts w:ascii="Times New Roman" w:hAnsi="Times New Roman" w:hint="eastAsia"/>
          <w:bCs/>
          <w:szCs w:val="21"/>
        </w:rPr>
        <w:t>5-1</w:t>
      </w:r>
      <w:r>
        <w:rPr>
          <w:rFonts w:ascii="Times New Roman" w:hAnsi="Times New Roman"/>
          <w:bCs/>
          <w:szCs w:val="21"/>
        </w:rPr>
        <w:t xml:space="preserve"> </w:t>
      </w:r>
      <w:r w:rsidRPr="00F3646D">
        <w:rPr>
          <w:rFonts w:ascii="Times New Roman" w:hAnsi="Times New Roman" w:hint="eastAsia"/>
          <w:bCs/>
          <w:szCs w:val="21"/>
        </w:rPr>
        <w:t>最终训练成果）</w:t>
      </w:r>
    </w:p>
    <w:p w14:paraId="001834BF" w14:textId="77777777" w:rsidR="002766BB" w:rsidRPr="00F3646D" w:rsidRDefault="002766BB" w:rsidP="002766BB">
      <w:pPr>
        <w:tabs>
          <w:tab w:val="left" w:pos="312"/>
        </w:tabs>
        <w:spacing w:line="360" w:lineRule="auto"/>
        <w:rPr>
          <w:rFonts w:ascii="Times New Roman" w:hAnsi="Times New Roman"/>
          <w:bCs/>
          <w:szCs w:val="21"/>
        </w:rPr>
      </w:pPr>
    </w:p>
    <w:p w14:paraId="4E0F58C9" w14:textId="1157CC4D" w:rsidR="00753218" w:rsidRPr="00F3646D" w:rsidRDefault="009C42EA" w:rsidP="00F3646D">
      <w:pPr>
        <w:numPr>
          <w:ilvl w:val="0"/>
          <w:numId w:val="1"/>
        </w:numPr>
        <w:spacing w:line="360" w:lineRule="auto"/>
        <w:ind w:firstLineChars="200" w:firstLine="420"/>
        <w:rPr>
          <w:rFonts w:ascii="Times New Roman" w:hAnsi="Times New Roman"/>
        </w:rPr>
      </w:pPr>
      <w:r w:rsidRPr="009C42EA">
        <w:rPr>
          <w:rFonts w:ascii="Times New Roman" w:hAnsi="Times New Roman" w:hint="eastAsia"/>
        </w:rPr>
        <w:t>影响桩基完整性检测的因素复杂多变。通过对完整性检验方法及影响检验曲线的因素的讨论，利用神经网络可以充分考虑各因素的影响，提高预测的准确性。</w:t>
      </w:r>
      <w:r w:rsidR="00753218" w:rsidRPr="00F3646D">
        <w:rPr>
          <w:rFonts w:ascii="Times New Roman" w:hAnsi="Times New Roman" w:hint="eastAsia"/>
        </w:rPr>
        <w:t>与其他理论性系统不同，神经网络判别系统的使用简便，这是神经网络的突出优点之一。</w:t>
      </w:r>
      <w:r w:rsidR="00AE19CA" w:rsidRPr="00AE19CA">
        <w:rPr>
          <w:rFonts w:asciiTheme="minorEastAsia" w:hAnsiTheme="minorEastAsia" w:hint="eastAsia"/>
          <w:color w:val="000000"/>
          <w:szCs w:val="21"/>
          <w:shd w:val="clear" w:color="auto" w:fill="FFFFFF"/>
        </w:rPr>
        <w:t>当新情况不能根据原有的神经网络进行准确预测时，不必完全否定原有的神经网络模型，只需在原有的样本中添加新情况样本，改变原有的模型结构，添加相应的输入神经元并对其进行重新训练即可。</w:t>
      </w:r>
      <w:r w:rsidR="00AE19CA" w:rsidRPr="00AE19CA">
        <w:rPr>
          <w:rFonts w:ascii="Times New Roman" w:hAnsi="Times New Roman" w:hint="eastAsia"/>
        </w:rPr>
        <w:t>经过这样简单的处理，神经网络辨识系统可以达到维护和升级的目的。</w:t>
      </w:r>
    </w:p>
    <w:p w14:paraId="3DCDE924" w14:textId="0404F8E7" w:rsidR="00753218" w:rsidRPr="00F3646D" w:rsidRDefault="00753218" w:rsidP="00F3646D">
      <w:pPr>
        <w:spacing w:line="360" w:lineRule="auto"/>
        <w:ind w:firstLineChars="200" w:firstLine="420"/>
        <w:rPr>
          <w:rFonts w:ascii="Times New Roman" w:hAnsi="Times New Roman"/>
        </w:rPr>
      </w:pPr>
      <w:r w:rsidRPr="00F3646D">
        <w:rPr>
          <w:rFonts w:ascii="Times New Roman" w:hAnsi="Times New Roman" w:hint="eastAsia"/>
        </w:rPr>
        <w:lastRenderedPageBreak/>
        <w:t>3.</w:t>
      </w:r>
      <w:r w:rsidR="005820F8">
        <w:rPr>
          <w:rFonts w:ascii="Times New Roman" w:hAnsi="Times New Roman"/>
        </w:rPr>
        <w:t xml:space="preserve">  </w:t>
      </w:r>
      <w:r w:rsidRPr="00F3646D">
        <w:rPr>
          <w:rFonts w:ascii="Times New Roman" w:hAnsi="Times New Roman" w:hint="eastAsia"/>
        </w:rPr>
        <w:t>神经网络可将非数值</w:t>
      </w:r>
      <w:proofErr w:type="gramStart"/>
      <w:r w:rsidRPr="00F3646D">
        <w:rPr>
          <w:rFonts w:ascii="Times New Roman" w:hAnsi="Times New Roman" w:hint="eastAsia"/>
        </w:rPr>
        <w:t>型因素数</w:t>
      </w:r>
      <w:proofErr w:type="gramEnd"/>
      <w:r w:rsidRPr="00F3646D">
        <w:rPr>
          <w:rFonts w:ascii="Times New Roman" w:hAnsi="Times New Roman" w:hint="eastAsia"/>
        </w:rPr>
        <w:t>量化。在本文中，通过对不同桩身类型不同缺陷形式甚至不同击振材质所获得的大量桩身曲线进行研究和分析，结合自身能力精力，最终确定</w:t>
      </w:r>
      <w:r w:rsidR="002F54B1">
        <w:rPr>
          <w:rFonts w:ascii="Times New Roman" w:hAnsi="Times New Roman" w:hint="eastAsia"/>
        </w:rPr>
        <w:t>采用</w:t>
      </w:r>
      <w:r w:rsidRPr="00F3646D">
        <w:rPr>
          <w:rFonts w:ascii="Times New Roman" w:hAnsi="Times New Roman" w:hint="eastAsia"/>
        </w:rPr>
        <w:t>经验规范来对</w:t>
      </w:r>
      <w:proofErr w:type="gramStart"/>
      <w:r w:rsidRPr="00F3646D">
        <w:rPr>
          <w:rFonts w:ascii="Times New Roman" w:hAnsi="Times New Roman" w:hint="eastAsia"/>
        </w:rPr>
        <w:t>桩基时频曲线图</w:t>
      </w:r>
      <w:proofErr w:type="gramEnd"/>
      <w:r w:rsidRPr="00F3646D">
        <w:rPr>
          <w:rFonts w:ascii="Times New Roman" w:hAnsi="Times New Roman" w:hint="eastAsia"/>
        </w:rPr>
        <w:t>进行分类分级判断结果输出，从而使神经网络直观的对检测曲线进行预测分类分级，来协助工程技术人员参考使用。</w:t>
      </w:r>
    </w:p>
    <w:p w14:paraId="5466AE60" w14:textId="77777777" w:rsidR="00753218" w:rsidRPr="00F3646D" w:rsidRDefault="00753218" w:rsidP="00F3646D">
      <w:pPr>
        <w:spacing w:line="360" w:lineRule="auto"/>
        <w:ind w:firstLineChars="200" w:firstLine="420"/>
        <w:rPr>
          <w:rFonts w:ascii="Times New Roman" w:hAnsi="Times New Roman"/>
          <w:bCs/>
          <w:szCs w:val="21"/>
        </w:rPr>
      </w:pPr>
    </w:p>
    <w:p w14:paraId="3BA529C1" w14:textId="6644A7AD" w:rsidR="00AA456A" w:rsidRDefault="00387310" w:rsidP="00F3646D">
      <w:pPr>
        <w:spacing w:line="360" w:lineRule="auto"/>
        <w:ind w:firstLineChars="200" w:firstLine="560"/>
        <w:rPr>
          <w:rFonts w:ascii="黑体" w:eastAsia="黑体" w:hAnsi="黑体"/>
          <w:sz w:val="28"/>
          <w:szCs w:val="32"/>
        </w:rPr>
      </w:pPr>
      <w:commentRangeStart w:id="18"/>
      <w:r w:rsidRPr="00387310">
        <w:rPr>
          <w:rFonts w:ascii="黑体" w:eastAsia="黑体" w:hAnsi="黑体" w:hint="eastAsia"/>
          <w:sz w:val="28"/>
          <w:szCs w:val="32"/>
        </w:rPr>
        <w:t>6</w:t>
      </w:r>
      <w:r w:rsidR="00AA456A" w:rsidRPr="00387310">
        <w:rPr>
          <w:rFonts w:ascii="黑体" w:eastAsia="黑体" w:hAnsi="黑体" w:hint="eastAsia"/>
          <w:sz w:val="28"/>
          <w:szCs w:val="32"/>
        </w:rPr>
        <w:t>结论</w:t>
      </w:r>
      <w:del w:id="19" w:author="DELL" w:date="2021-04-13T10:38:00Z">
        <w:r w:rsidR="00AA456A" w:rsidRPr="00387310" w:rsidDel="00624155">
          <w:rPr>
            <w:rFonts w:ascii="黑体" w:eastAsia="黑体" w:hAnsi="黑体" w:hint="eastAsia"/>
            <w:sz w:val="28"/>
            <w:szCs w:val="32"/>
          </w:rPr>
          <w:delText>与建议</w:delText>
        </w:r>
      </w:del>
      <w:commentRangeEnd w:id="18"/>
      <w:r w:rsidR="001A1C1B">
        <w:rPr>
          <w:rStyle w:val="af"/>
        </w:rPr>
        <w:commentReference w:id="18"/>
      </w:r>
    </w:p>
    <w:p w14:paraId="72E172BC" w14:textId="21914B56" w:rsidR="00387310" w:rsidRPr="00387310" w:rsidDel="00105FC0" w:rsidRDefault="00387310" w:rsidP="00F3646D">
      <w:pPr>
        <w:spacing w:line="360" w:lineRule="auto"/>
        <w:ind w:firstLineChars="200" w:firstLine="420"/>
        <w:rPr>
          <w:del w:id="20" w:author="DELL" w:date="2021-04-13T10:38:00Z"/>
          <w:rFonts w:ascii="黑体" w:eastAsia="黑体" w:hAnsi="黑体"/>
        </w:rPr>
      </w:pPr>
      <w:del w:id="21" w:author="DELL" w:date="2021-04-13T10:38:00Z">
        <w:r w:rsidRPr="00387310" w:rsidDel="00105FC0">
          <w:rPr>
            <w:rFonts w:ascii="黑体" w:eastAsia="黑体" w:hAnsi="黑体" w:hint="eastAsia"/>
          </w:rPr>
          <w:delText>6.1结论</w:delText>
        </w:r>
      </w:del>
    </w:p>
    <w:p w14:paraId="4A3FB165" w14:textId="77777777" w:rsidR="00AA456A" w:rsidRPr="00F3646D" w:rsidRDefault="00AA456A" w:rsidP="00F3646D">
      <w:pPr>
        <w:spacing w:line="360" w:lineRule="auto"/>
        <w:ind w:firstLineChars="200" w:firstLine="420"/>
        <w:rPr>
          <w:rFonts w:ascii="Times New Roman" w:hAnsi="Times New Roman"/>
        </w:rPr>
      </w:pPr>
      <w:r w:rsidRPr="00F3646D">
        <w:rPr>
          <w:rFonts w:ascii="Times New Roman" w:hAnsi="Times New Roman" w:hint="eastAsia"/>
        </w:rPr>
        <w:t xml:space="preserve"> </w:t>
      </w:r>
      <w:r w:rsidRPr="00F3646D">
        <w:rPr>
          <w:rFonts w:ascii="Times New Roman" w:hAnsi="Times New Roman"/>
        </w:rPr>
        <w:t xml:space="preserve">  </w:t>
      </w:r>
      <w:r w:rsidRPr="00F3646D">
        <w:rPr>
          <w:rFonts w:ascii="Times New Roman" w:hAnsi="Times New Roman" w:hint="eastAsia"/>
        </w:rPr>
        <w:t>本文对四类桩基低应变反射波数据样本随机抽取，每类数据都选取相同的数量以降低偶然性。经过基于</w:t>
      </w:r>
      <w:r w:rsidRPr="00F3646D">
        <w:rPr>
          <w:rFonts w:ascii="Times New Roman" w:hAnsi="Times New Roman" w:hint="eastAsia"/>
        </w:rPr>
        <w:t>LSTM</w:t>
      </w:r>
      <w:r w:rsidRPr="00F3646D">
        <w:rPr>
          <w:rFonts w:ascii="Times New Roman" w:hAnsi="Times New Roman" w:hint="eastAsia"/>
        </w:rPr>
        <w:t>神经网络的模型对训练集样本训练后其预测准确性达到</w:t>
      </w:r>
      <w:r w:rsidRPr="00F3646D">
        <w:rPr>
          <w:rFonts w:ascii="Times New Roman" w:hAnsi="Times New Roman" w:hint="eastAsia"/>
        </w:rPr>
        <w:t>8</w:t>
      </w:r>
      <w:r w:rsidRPr="00F3646D">
        <w:rPr>
          <w:rFonts w:ascii="Times New Roman" w:hAnsi="Times New Roman"/>
        </w:rPr>
        <w:t>6%</w:t>
      </w:r>
      <w:r w:rsidRPr="00F3646D">
        <w:rPr>
          <w:rFonts w:ascii="Times New Roman" w:hAnsi="Times New Roman" w:hint="eastAsia"/>
        </w:rPr>
        <w:t>，再将验证集样本输入该神经网络模型得到验证准确性达到</w:t>
      </w:r>
      <w:r w:rsidRPr="00F3646D">
        <w:rPr>
          <w:rFonts w:ascii="Times New Roman" w:hAnsi="Times New Roman"/>
        </w:rPr>
        <w:t>88%</w:t>
      </w:r>
      <w:r w:rsidRPr="00F3646D">
        <w:rPr>
          <w:rFonts w:ascii="Times New Roman" w:hAnsi="Times New Roman" w:hint="eastAsia"/>
        </w:rPr>
        <w:t>，训练效果良好，说明神经网络对于桩基低应变反射波的识别精确度较高。</w:t>
      </w:r>
    </w:p>
    <w:p w14:paraId="08855932" w14:textId="77777777" w:rsidR="00AA456A" w:rsidRPr="00F3646D" w:rsidRDefault="00AA456A" w:rsidP="00387310">
      <w:pPr>
        <w:spacing w:line="360" w:lineRule="auto"/>
        <w:ind w:firstLineChars="200" w:firstLine="420"/>
        <w:jc w:val="center"/>
        <w:rPr>
          <w:rFonts w:ascii="Times New Roman" w:hAnsi="Times New Roman"/>
        </w:rPr>
      </w:pPr>
      <w:r w:rsidRPr="00F3646D">
        <w:rPr>
          <w:rFonts w:ascii="Times New Roman" w:hAnsi="Times New Roman"/>
          <w:noProof/>
        </w:rPr>
        <w:drawing>
          <wp:inline distT="0" distB="0" distL="0" distR="0" wp14:anchorId="12EA596F" wp14:editId="4B3C09F3">
            <wp:extent cx="4237998" cy="31833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2755" cy="3194430"/>
                    </a:xfrm>
                    <a:prstGeom prst="rect">
                      <a:avLst/>
                    </a:prstGeom>
                    <a:noFill/>
                    <a:ln>
                      <a:noFill/>
                    </a:ln>
                  </pic:spPr>
                </pic:pic>
              </a:graphicData>
            </a:graphic>
          </wp:inline>
        </w:drawing>
      </w:r>
    </w:p>
    <w:p w14:paraId="4E9F65C9" w14:textId="2120A274" w:rsidR="00AA456A" w:rsidRPr="00F3646D" w:rsidRDefault="00AA456A" w:rsidP="00F3646D">
      <w:pPr>
        <w:spacing w:line="360" w:lineRule="auto"/>
        <w:ind w:firstLineChars="200" w:firstLine="420"/>
        <w:jc w:val="center"/>
        <w:rPr>
          <w:rFonts w:ascii="Times New Roman" w:hAnsi="Times New Roman"/>
        </w:rPr>
      </w:pPr>
      <w:r w:rsidRPr="00F3646D">
        <w:rPr>
          <w:rFonts w:ascii="Times New Roman" w:hAnsi="Times New Roman" w:hint="eastAsia"/>
        </w:rPr>
        <w:t>图（</w:t>
      </w:r>
      <w:r w:rsidR="00C06044">
        <w:rPr>
          <w:rFonts w:ascii="Times New Roman" w:hAnsi="Times New Roman" w:hint="eastAsia"/>
        </w:rPr>
        <w:t>6</w:t>
      </w:r>
      <w:r w:rsidRPr="00F3646D">
        <w:rPr>
          <w:rFonts w:ascii="Times New Roman" w:hAnsi="Times New Roman" w:hint="eastAsia"/>
        </w:rPr>
        <w:t xml:space="preserve">-1 </w:t>
      </w:r>
      <w:r w:rsidR="00A21300">
        <w:rPr>
          <w:rFonts w:ascii="Times New Roman" w:hAnsi="Times New Roman"/>
        </w:rPr>
        <w:t xml:space="preserve"> </w:t>
      </w:r>
      <w:r w:rsidRPr="00F3646D">
        <w:rPr>
          <w:rFonts w:ascii="Times New Roman" w:hAnsi="Times New Roman" w:hint="eastAsia"/>
        </w:rPr>
        <w:t>4</w:t>
      </w:r>
      <w:r w:rsidRPr="00F3646D">
        <w:rPr>
          <w:rFonts w:ascii="Times New Roman" w:hAnsi="Times New Roman" w:hint="eastAsia"/>
        </w:rPr>
        <w:t>条桩基低应变反射波波形）</w:t>
      </w:r>
    </w:p>
    <w:p w14:paraId="5410A2AA" w14:textId="7981635C" w:rsidR="00AA456A" w:rsidRPr="00F3646D" w:rsidRDefault="0090755A" w:rsidP="00F3646D">
      <w:pPr>
        <w:spacing w:line="360" w:lineRule="auto"/>
        <w:ind w:firstLineChars="200" w:firstLine="420"/>
        <w:rPr>
          <w:rFonts w:ascii="Times New Roman" w:hAnsi="Times New Roman"/>
        </w:rPr>
      </w:pPr>
      <w:r w:rsidRPr="00F3646D">
        <w:rPr>
          <w:rFonts w:ascii="Times New Roman" w:hAnsi="Times New Roman" w:hint="eastAsia"/>
        </w:rPr>
        <w:t>如图</w:t>
      </w:r>
      <w:r w:rsidR="00AA456A" w:rsidRPr="00F3646D">
        <w:rPr>
          <w:rFonts w:ascii="Times New Roman" w:hAnsi="Times New Roman" w:hint="eastAsia"/>
        </w:rPr>
        <w:t>是</w:t>
      </w:r>
      <w:r w:rsidR="00AA456A" w:rsidRPr="00F3646D">
        <w:rPr>
          <w:rFonts w:ascii="Times New Roman" w:hAnsi="Times New Roman" w:hint="eastAsia"/>
        </w:rPr>
        <w:t>4</w:t>
      </w:r>
      <w:r w:rsidR="00AA456A" w:rsidRPr="00F3646D">
        <w:rPr>
          <w:rFonts w:ascii="Times New Roman" w:hAnsi="Times New Roman" w:hint="eastAsia"/>
        </w:rPr>
        <w:t>条桩基低应变反射波的曲线，它们也是神经网络的输入。仅</w:t>
      </w:r>
      <w:proofErr w:type="gramStart"/>
      <w:r w:rsidR="00AA456A" w:rsidRPr="00F3646D">
        <w:rPr>
          <w:rFonts w:ascii="Times New Roman" w:hAnsi="Times New Roman" w:hint="eastAsia"/>
        </w:rPr>
        <w:t>凭直接</w:t>
      </w:r>
      <w:proofErr w:type="gramEnd"/>
      <w:r w:rsidR="00AA456A" w:rsidRPr="00F3646D">
        <w:rPr>
          <w:rFonts w:ascii="Times New Roman" w:hAnsi="Times New Roman" w:hint="eastAsia"/>
        </w:rPr>
        <w:t>观察我们较难</w:t>
      </w:r>
      <w:proofErr w:type="gramStart"/>
      <w:r w:rsidR="00AA456A" w:rsidRPr="00F3646D">
        <w:rPr>
          <w:rFonts w:ascii="Times New Roman" w:hAnsi="Times New Roman" w:hint="eastAsia"/>
        </w:rPr>
        <w:t>判别受</w:t>
      </w:r>
      <w:proofErr w:type="gramEnd"/>
      <w:r w:rsidR="00AA456A" w:rsidRPr="00F3646D">
        <w:rPr>
          <w:rFonts w:ascii="Times New Roman" w:hAnsi="Times New Roman" w:hint="eastAsia"/>
        </w:rPr>
        <w:t>检测桩基的完整性，慢速而低效，但使用神经网络能快速有效识别桩基低应变反射波并对桩基进行完整性分类。</w:t>
      </w:r>
      <w:r w:rsidR="00DA66AC" w:rsidRPr="00DA66AC">
        <w:rPr>
          <w:rFonts w:ascii="Times New Roman" w:hAnsi="Times New Roman" w:hint="eastAsia"/>
        </w:rPr>
        <w:t>因此，神经网络是一种无需操作人员经验即可对施工现场桩基进行快速分类的有效方法。</w:t>
      </w:r>
    </w:p>
    <w:p w14:paraId="1D3D3B03" w14:textId="55BD8078" w:rsidR="00AA456A" w:rsidRDefault="00AA456A" w:rsidP="00F3646D">
      <w:pPr>
        <w:spacing w:line="360" w:lineRule="auto"/>
        <w:ind w:firstLineChars="200" w:firstLine="420"/>
        <w:rPr>
          <w:rFonts w:ascii="Times New Roman" w:hAnsi="Times New Roman"/>
        </w:rPr>
      </w:pPr>
      <w:r w:rsidRPr="00F3646D">
        <w:rPr>
          <w:rFonts w:ascii="Times New Roman" w:hAnsi="Times New Roman" w:hint="eastAsia"/>
        </w:rPr>
        <w:t>神经网络通过对大量训练数据的学习，从而不断提高自身对输入数据的辨识精确度。它能在现场解决用传统手段难以分析的工程技术问题，可以广泛推广运用。</w:t>
      </w:r>
    </w:p>
    <w:p w14:paraId="61F6573B" w14:textId="761802B5" w:rsidR="00387310" w:rsidRPr="00387310" w:rsidDel="009A5190" w:rsidRDefault="00387310" w:rsidP="00F3646D">
      <w:pPr>
        <w:spacing w:line="360" w:lineRule="auto"/>
        <w:ind w:firstLineChars="200" w:firstLine="420"/>
        <w:rPr>
          <w:del w:id="22" w:author="DELL" w:date="2021-04-13T10:38:00Z"/>
          <w:rFonts w:ascii="黑体" w:eastAsia="黑体" w:hAnsi="黑体"/>
        </w:rPr>
      </w:pPr>
      <w:del w:id="23" w:author="DELL" w:date="2021-04-13T10:38:00Z">
        <w:r w:rsidRPr="00387310" w:rsidDel="009A5190">
          <w:rPr>
            <w:rFonts w:ascii="黑体" w:eastAsia="黑体" w:hAnsi="黑体" w:hint="eastAsia"/>
          </w:rPr>
          <w:delText>6.2建议</w:delText>
        </w:r>
      </w:del>
    </w:p>
    <w:p w14:paraId="51A18CE5" w14:textId="1D8BD8F0" w:rsidR="00387310" w:rsidDel="009A5190" w:rsidRDefault="00AA456A" w:rsidP="00F3646D">
      <w:pPr>
        <w:spacing w:line="360" w:lineRule="auto"/>
        <w:ind w:firstLineChars="200" w:firstLine="420"/>
        <w:rPr>
          <w:del w:id="24" w:author="DELL" w:date="2021-04-13T10:38:00Z"/>
          <w:rFonts w:ascii="Times New Roman" w:hAnsi="Times New Roman"/>
        </w:rPr>
      </w:pPr>
      <w:del w:id="25" w:author="DELL" w:date="2021-04-13T10:38:00Z">
        <w:r w:rsidRPr="00F3646D" w:rsidDel="009A5190">
          <w:rPr>
            <w:rFonts w:ascii="Times New Roman" w:hAnsi="Times New Roman" w:hint="eastAsia"/>
          </w:rPr>
          <w:delText>1</w:delText>
        </w:r>
        <w:r w:rsidRPr="00F3646D" w:rsidDel="009A5190">
          <w:rPr>
            <w:rFonts w:ascii="Times New Roman" w:hAnsi="Times New Roman"/>
          </w:rPr>
          <w:delText>.</w:delText>
        </w:r>
        <w:r w:rsidRPr="00F3646D" w:rsidDel="009A5190">
          <w:rPr>
            <w:rFonts w:ascii="Times New Roman" w:hAnsi="Times New Roman" w:hint="eastAsia"/>
          </w:rPr>
          <w:delText>在不同桩周土环境、地下水条件以及桩自身的类型等情况下神经网络应该具有一套调整系统来增强它的适应能力</w:delText>
        </w:r>
        <w:r w:rsidR="00572820" w:rsidDel="009A5190">
          <w:rPr>
            <w:rFonts w:ascii="Times New Roman" w:hAnsi="Times New Roman" w:hint="eastAsia"/>
          </w:rPr>
          <w:delText>，</w:delText>
        </w:r>
        <w:r w:rsidRPr="00F3646D" w:rsidDel="009A5190">
          <w:rPr>
            <w:rFonts w:ascii="Times New Roman" w:hAnsi="Times New Roman" w:hint="eastAsia"/>
          </w:rPr>
          <w:delText>可通过在大量不同地质条件下的试验结果对比研究来实现。</w:delText>
        </w:r>
      </w:del>
    </w:p>
    <w:p w14:paraId="21013714" w14:textId="6946F0D3" w:rsidR="00A21300" w:rsidDel="009A5190" w:rsidRDefault="00AA456A" w:rsidP="00760D99">
      <w:pPr>
        <w:spacing w:line="360" w:lineRule="auto"/>
        <w:ind w:firstLineChars="200" w:firstLine="420"/>
        <w:rPr>
          <w:del w:id="26" w:author="DELL" w:date="2021-04-13T10:38:00Z"/>
          <w:rFonts w:ascii="Times New Roman" w:hAnsi="Times New Roman"/>
        </w:rPr>
      </w:pPr>
      <w:del w:id="27" w:author="DELL" w:date="2021-04-13T10:38:00Z">
        <w:r w:rsidRPr="00F3646D" w:rsidDel="009A5190">
          <w:rPr>
            <w:rFonts w:ascii="Times New Roman" w:hAnsi="Times New Roman"/>
          </w:rPr>
          <w:delText>2.</w:delText>
        </w:r>
        <w:r w:rsidR="00387310" w:rsidDel="009A5190">
          <w:rPr>
            <w:rFonts w:ascii="Times New Roman" w:hAnsi="Times New Roman" w:hint="eastAsia"/>
          </w:rPr>
          <w:delText>创新开发</w:delText>
        </w:r>
        <w:r w:rsidRPr="00F3646D" w:rsidDel="009A5190">
          <w:rPr>
            <w:rFonts w:ascii="Times New Roman" w:hAnsi="Times New Roman" w:hint="eastAsia"/>
          </w:rPr>
          <w:delText>新一代的桩基动测仪，它搭载训练成功的神经网络模型，可以对工程现场测得的数据快速自动化辨别。还能持续不断的对新输入的数据进行离线和在线的学习，神经网络在对数据的训练过程中其精确度和适应性都会得到提高。</w:delText>
        </w:r>
      </w:del>
    </w:p>
    <w:p w14:paraId="40DB2DF4" w14:textId="337EB518" w:rsidR="00760D99" w:rsidRDefault="00760D99" w:rsidP="00760D99">
      <w:pPr>
        <w:spacing w:line="360" w:lineRule="auto"/>
        <w:ind w:firstLineChars="200" w:firstLine="420"/>
        <w:rPr>
          <w:rFonts w:ascii="Times New Roman" w:hAnsi="Times New Roman"/>
        </w:rPr>
      </w:pPr>
    </w:p>
    <w:p w14:paraId="1EF63030" w14:textId="65A36C70" w:rsidR="00760D99" w:rsidRDefault="00760D99" w:rsidP="00760D99">
      <w:pPr>
        <w:spacing w:line="360" w:lineRule="auto"/>
        <w:ind w:firstLineChars="200" w:firstLine="420"/>
        <w:rPr>
          <w:rFonts w:ascii="Times New Roman" w:hAnsi="Times New Roman"/>
        </w:rPr>
      </w:pPr>
    </w:p>
    <w:p w14:paraId="4983FE12" w14:textId="77777777" w:rsidR="00760D99" w:rsidRPr="00F3646D" w:rsidRDefault="00760D99" w:rsidP="00760D99">
      <w:pPr>
        <w:spacing w:line="360" w:lineRule="auto"/>
        <w:ind w:firstLineChars="200" w:firstLine="420"/>
        <w:rPr>
          <w:rFonts w:ascii="Times New Roman" w:hAnsi="Times New Roman"/>
        </w:rPr>
      </w:pPr>
    </w:p>
    <w:p w14:paraId="47294B7C" w14:textId="4FCB62AC" w:rsidR="00BC2DA7" w:rsidRPr="00572820" w:rsidRDefault="00BC2DA7" w:rsidP="00572820">
      <w:pPr>
        <w:spacing w:line="360" w:lineRule="auto"/>
        <w:ind w:firstLineChars="200" w:firstLine="422"/>
        <w:jc w:val="center"/>
        <w:rPr>
          <w:rFonts w:ascii="黑体" w:eastAsia="黑体" w:hAnsi="黑体"/>
          <w:b/>
          <w:bCs/>
        </w:rPr>
      </w:pPr>
      <w:r w:rsidRPr="00572820">
        <w:rPr>
          <w:rFonts w:ascii="黑体" w:eastAsia="黑体" w:hAnsi="黑体" w:hint="eastAsia"/>
          <w:b/>
          <w:bCs/>
        </w:rPr>
        <w:t>参考文献：</w:t>
      </w:r>
    </w:p>
    <w:p w14:paraId="7459C8CC"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[1]</w:t>
      </w:r>
      <w:proofErr w:type="gramStart"/>
      <w:r w:rsidRPr="00572820">
        <w:rPr>
          <w:rFonts w:ascii="Times New Roman" w:hAnsi="Times New Roman" w:hint="eastAsia"/>
          <w:sz w:val="15"/>
          <w:szCs w:val="16"/>
        </w:rPr>
        <w:t>高毅</w:t>
      </w:r>
      <w:proofErr w:type="gramEnd"/>
      <w:r w:rsidRPr="00572820">
        <w:rPr>
          <w:rFonts w:ascii="Times New Roman" w:hAnsi="Times New Roman" w:hint="eastAsia"/>
          <w:sz w:val="15"/>
          <w:szCs w:val="16"/>
        </w:rPr>
        <w:t xml:space="preserve">. </w:t>
      </w:r>
      <w:r w:rsidRPr="00572820">
        <w:rPr>
          <w:rFonts w:ascii="Times New Roman" w:hAnsi="Times New Roman" w:hint="eastAsia"/>
          <w:sz w:val="15"/>
          <w:szCs w:val="16"/>
        </w:rPr>
        <w:t>低应变法检测桩身曲线的</w:t>
      </w:r>
      <w:r w:rsidRPr="00572820">
        <w:rPr>
          <w:rFonts w:ascii="Times New Roman" w:hAnsi="Times New Roman" w:hint="eastAsia"/>
          <w:sz w:val="15"/>
          <w:szCs w:val="16"/>
        </w:rPr>
        <w:t>BP</w:t>
      </w:r>
      <w:r w:rsidRPr="00572820">
        <w:rPr>
          <w:rFonts w:ascii="Times New Roman" w:hAnsi="Times New Roman" w:hint="eastAsia"/>
          <w:sz w:val="15"/>
          <w:szCs w:val="16"/>
        </w:rPr>
        <w:t>神经网络识别</w:t>
      </w:r>
      <w:r w:rsidRPr="00572820">
        <w:rPr>
          <w:rFonts w:ascii="Times New Roman" w:hAnsi="Times New Roman" w:hint="eastAsia"/>
          <w:sz w:val="15"/>
          <w:szCs w:val="16"/>
        </w:rPr>
        <w:t>[D].</w:t>
      </w:r>
      <w:r w:rsidRPr="00572820">
        <w:rPr>
          <w:rFonts w:ascii="Times New Roman" w:hAnsi="Times New Roman" w:hint="eastAsia"/>
          <w:sz w:val="15"/>
          <w:szCs w:val="16"/>
        </w:rPr>
        <w:t>兰州大学</w:t>
      </w:r>
      <w:r w:rsidRPr="00572820">
        <w:rPr>
          <w:rFonts w:ascii="Times New Roman" w:hAnsi="Times New Roman" w:hint="eastAsia"/>
          <w:sz w:val="15"/>
          <w:szCs w:val="16"/>
        </w:rPr>
        <w:t>,2012.</w:t>
      </w:r>
    </w:p>
    <w:p w14:paraId="33792495"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[2]</w:t>
      </w:r>
      <w:r w:rsidRPr="00572820">
        <w:rPr>
          <w:rFonts w:ascii="Times New Roman" w:hAnsi="Times New Roman" w:hint="eastAsia"/>
          <w:sz w:val="15"/>
          <w:szCs w:val="16"/>
        </w:rPr>
        <w:t>邵广周</w:t>
      </w:r>
      <w:r w:rsidRPr="00572820">
        <w:rPr>
          <w:rFonts w:ascii="Times New Roman" w:hAnsi="Times New Roman" w:hint="eastAsia"/>
          <w:sz w:val="15"/>
          <w:szCs w:val="16"/>
        </w:rPr>
        <w:t xml:space="preserve">. </w:t>
      </w:r>
      <w:r w:rsidRPr="00572820">
        <w:rPr>
          <w:rFonts w:ascii="Times New Roman" w:hAnsi="Times New Roman" w:hint="eastAsia"/>
          <w:sz w:val="15"/>
          <w:szCs w:val="16"/>
        </w:rPr>
        <w:t>缺损桩检测系统研究</w:t>
      </w:r>
      <w:r w:rsidRPr="00572820">
        <w:rPr>
          <w:rFonts w:ascii="Times New Roman" w:hAnsi="Times New Roman" w:hint="eastAsia"/>
          <w:sz w:val="15"/>
          <w:szCs w:val="16"/>
        </w:rPr>
        <w:t>[D].</w:t>
      </w:r>
      <w:r w:rsidRPr="00572820">
        <w:rPr>
          <w:rFonts w:ascii="Times New Roman" w:hAnsi="Times New Roman" w:hint="eastAsia"/>
          <w:sz w:val="15"/>
          <w:szCs w:val="16"/>
        </w:rPr>
        <w:t>长安大学</w:t>
      </w:r>
      <w:r w:rsidRPr="00572820">
        <w:rPr>
          <w:rFonts w:ascii="Times New Roman" w:hAnsi="Times New Roman" w:hint="eastAsia"/>
          <w:sz w:val="15"/>
          <w:szCs w:val="16"/>
        </w:rPr>
        <w:t>,2003.</w:t>
      </w:r>
    </w:p>
    <w:p w14:paraId="497D4650"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[3]</w:t>
      </w:r>
      <w:r w:rsidRPr="00572820">
        <w:rPr>
          <w:rFonts w:ascii="Times New Roman" w:hAnsi="Times New Roman" w:hint="eastAsia"/>
          <w:sz w:val="15"/>
          <w:szCs w:val="16"/>
        </w:rPr>
        <w:t>蔡棋瑛</w:t>
      </w:r>
      <w:r w:rsidRPr="00572820">
        <w:rPr>
          <w:rFonts w:ascii="Times New Roman" w:hAnsi="Times New Roman" w:hint="eastAsia"/>
          <w:sz w:val="15"/>
          <w:szCs w:val="16"/>
        </w:rPr>
        <w:t xml:space="preserve">. </w:t>
      </w:r>
      <w:r w:rsidRPr="00572820">
        <w:rPr>
          <w:rFonts w:ascii="Times New Roman" w:hAnsi="Times New Roman" w:hint="eastAsia"/>
          <w:sz w:val="15"/>
          <w:szCs w:val="16"/>
        </w:rPr>
        <w:t>基于小波分析和神经网络的桩身缺陷诊断</w:t>
      </w:r>
      <w:r w:rsidRPr="00572820">
        <w:rPr>
          <w:rFonts w:ascii="Times New Roman" w:hAnsi="Times New Roman" w:hint="eastAsia"/>
          <w:sz w:val="15"/>
          <w:szCs w:val="16"/>
        </w:rPr>
        <w:t>[D].</w:t>
      </w:r>
      <w:r w:rsidRPr="00572820">
        <w:rPr>
          <w:rFonts w:ascii="Times New Roman" w:hAnsi="Times New Roman" w:hint="eastAsia"/>
          <w:sz w:val="15"/>
          <w:szCs w:val="16"/>
        </w:rPr>
        <w:t>华侨大学</w:t>
      </w:r>
      <w:r w:rsidRPr="00572820">
        <w:rPr>
          <w:rFonts w:ascii="Times New Roman" w:hAnsi="Times New Roman" w:hint="eastAsia"/>
          <w:sz w:val="15"/>
          <w:szCs w:val="16"/>
        </w:rPr>
        <w:t>,2001.</w:t>
      </w:r>
    </w:p>
    <w:p w14:paraId="65FF5143"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4</w:t>
      </w:r>
      <w:r w:rsidRPr="00572820">
        <w:rPr>
          <w:rFonts w:ascii="Times New Roman" w:hAnsi="Times New Roman" w:hint="eastAsia"/>
          <w:sz w:val="15"/>
          <w:szCs w:val="16"/>
        </w:rPr>
        <w:t>]</w:t>
      </w:r>
      <w:r w:rsidRPr="00572820">
        <w:rPr>
          <w:rFonts w:ascii="Times New Roman" w:hAnsi="Times New Roman" w:hint="eastAsia"/>
          <w:sz w:val="15"/>
          <w:szCs w:val="16"/>
        </w:rPr>
        <w:t>基于反射波法的桩身完整性判别的神经网络模型</w:t>
      </w:r>
      <w:r w:rsidRPr="00572820">
        <w:rPr>
          <w:rFonts w:ascii="Times New Roman" w:hAnsi="Times New Roman" w:hint="eastAsia"/>
          <w:sz w:val="15"/>
          <w:szCs w:val="16"/>
        </w:rPr>
        <w:t xml:space="preserve">[J]. </w:t>
      </w:r>
      <w:r w:rsidRPr="00572820">
        <w:rPr>
          <w:rFonts w:ascii="Times New Roman" w:hAnsi="Times New Roman" w:hint="eastAsia"/>
          <w:sz w:val="15"/>
          <w:szCs w:val="16"/>
        </w:rPr>
        <w:t>王成华</w:t>
      </w:r>
      <w:r w:rsidRPr="00572820">
        <w:rPr>
          <w:rFonts w:ascii="Times New Roman" w:hAnsi="Times New Roman" w:hint="eastAsia"/>
          <w:sz w:val="15"/>
          <w:szCs w:val="16"/>
        </w:rPr>
        <w:t>,</w:t>
      </w:r>
      <w:r w:rsidRPr="00572820">
        <w:rPr>
          <w:rFonts w:ascii="Times New Roman" w:hAnsi="Times New Roman" w:hint="eastAsia"/>
          <w:sz w:val="15"/>
          <w:szCs w:val="16"/>
        </w:rPr>
        <w:t>张薇</w:t>
      </w:r>
      <w:r w:rsidRPr="00572820">
        <w:rPr>
          <w:rFonts w:ascii="Times New Roman" w:hAnsi="Times New Roman" w:hint="eastAsia"/>
          <w:sz w:val="15"/>
          <w:szCs w:val="16"/>
        </w:rPr>
        <w:t xml:space="preserve">.  </w:t>
      </w:r>
      <w:r w:rsidRPr="00572820">
        <w:rPr>
          <w:rFonts w:ascii="Times New Roman" w:hAnsi="Times New Roman" w:hint="eastAsia"/>
          <w:sz w:val="15"/>
          <w:szCs w:val="16"/>
        </w:rPr>
        <w:t>岩土力学</w:t>
      </w:r>
      <w:r w:rsidRPr="00572820">
        <w:rPr>
          <w:rFonts w:ascii="Times New Roman" w:hAnsi="Times New Roman" w:hint="eastAsia"/>
          <w:sz w:val="15"/>
          <w:szCs w:val="16"/>
        </w:rPr>
        <w:t>. 2003(06)</w:t>
      </w:r>
    </w:p>
    <w:p w14:paraId="0EDD6E41"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5</w:t>
      </w:r>
      <w:r w:rsidRPr="00572820">
        <w:rPr>
          <w:rFonts w:ascii="Times New Roman" w:hAnsi="Times New Roman" w:hint="eastAsia"/>
          <w:sz w:val="15"/>
          <w:szCs w:val="16"/>
        </w:rPr>
        <w:t>]</w:t>
      </w:r>
      <w:r w:rsidRPr="00572820">
        <w:rPr>
          <w:rFonts w:ascii="Times New Roman" w:hAnsi="Times New Roman" w:hint="eastAsia"/>
          <w:sz w:val="15"/>
          <w:szCs w:val="16"/>
        </w:rPr>
        <w:t>赵洋洋</w:t>
      </w:r>
      <w:r w:rsidRPr="00572820">
        <w:rPr>
          <w:rFonts w:ascii="Times New Roman" w:hAnsi="Times New Roman" w:hint="eastAsia"/>
          <w:sz w:val="15"/>
          <w:szCs w:val="16"/>
        </w:rPr>
        <w:t>,</w:t>
      </w:r>
      <w:r w:rsidRPr="00572820">
        <w:rPr>
          <w:rFonts w:ascii="Times New Roman" w:hAnsi="Times New Roman" w:hint="eastAsia"/>
          <w:sz w:val="15"/>
          <w:szCs w:val="16"/>
        </w:rPr>
        <w:t>杨昌民</w:t>
      </w:r>
      <w:r w:rsidRPr="00572820">
        <w:rPr>
          <w:rFonts w:ascii="Times New Roman" w:hAnsi="Times New Roman" w:hint="eastAsia"/>
          <w:sz w:val="15"/>
          <w:szCs w:val="16"/>
        </w:rPr>
        <w:t>.</w:t>
      </w:r>
      <w:r w:rsidRPr="00572820">
        <w:rPr>
          <w:rFonts w:ascii="Times New Roman" w:hAnsi="Times New Roman" w:hint="eastAsia"/>
          <w:sz w:val="15"/>
          <w:szCs w:val="16"/>
        </w:rPr>
        <w:t>基于</w:t>
      </w:r>
      <w:r w:rsidRPr="00572820">
        <w:rPr>
          <w:rFonts w:ascii="Times New Roman" w:hAnsi="Times New Roman" w:hint="eastAsia"/>
          <w:sz w:val="15"/>
          <w:szCs w:val="16"/>
        </w:rPr>
        <w:t>RBF</w:t>
      </w:r>
      <w:r w:rsidRPr="00572820">
        <w:rPr>
          <w:rFonts w:ascii="Times New Roman" w:hAnsi="Times New Roman" w:hint="eastAsia"/>
          <w:sz w:val="15"/>
          <w:szCs w:val="16"/>
        </w:rPr>
        <w:t>神经网络对基桩完整性的预测</w:t>
      </w:r>
      <w:r w:rsidRPr="00572820">
        <w:rPr>
          <w:rFonts w:ascii="Times New Roman" w:hAnsi="Times New Roman" w:hint="eastAsia"/>
          <w:sz w:val="15"/>
          <w:szCs w:val="16"/>
        </w:rPr>
        <w:t>[J].</w:t>
      </w:r>
      <w:r w:rsidRPr="00572820">
        <w:rPr>
          <w:rFonts w:ascii="Times New Roman" w:hAnsi="Times New Roman" w:hint="eastAsia"/>
          <w:sz w:val="15"/>
          <w:szCs w:val="16"/>
        </w:rPr>
        <w:t>施工技术</w:t>
      </w:r>
      <w:r w:rsidRPr="00572820">
        <w:rPr>
          <w:rFonts w:ascii="Times New Roman" w:hAnsi="Times New Roman" w:hint="eastAsia"/>
          <w:sz w:val="15"/>
          <w:szCs w:val="16"/>
        </w:rPr>
        <w:t>,2020,49(S1):69-72.</w:t>
      </w:r>
    </w:p>
    <w:p w14:paraId="5FDB7134"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6</w:t>
      </w:r>
      <w:r w:rsidRPr="00572820">
        <w:rPr>
          <w:rFonts w:ascii="Times New Roman" w:hAnsi="Times New Roman" w:hint="eastAsia"/>
          <w:sz w:val="15"/>
          <w:szCs w:val="16"/>
        </w:rPr>
        <w:t>]</w:t>
      </w:r>
      <w:r w:rsidRPr="00572820">
        <w:rPr>
          <w:rFonts w:ascii="Times New Roman" w:hAnsi="Times New Roman" w:hint="eastAsia"/>
          <w:sz w:val="15"/>
          <w:szCs w:val="16"/>
        </w:rPr>
        <w:t>刘明贵，岳向红，杨永波，等</w:t>
      </w:r>
      <w:r w:rsidRPr="00572820">
        <w:rPr>
          <w:rFonts w:ascii="Times New Roman" w:hAnsi="Times New Roman" w:hint="eastAsia"/>
          <w:sz w:val="15"/>
          <w:szCs w:val="16"/>
        </w:rPr>
        <w:t xml:space="preserve"> . </w:t>
      </w:r>
      <w:r w:rsidRPr="00572820">
        <w:rPr>
          <w:rFonts w:ascii="Times New Roman" w:hAnsi="Times New Roman" w:hint="eastAsia"/>
          <w:sz w:val="15"/>
          <w:szCs w:val="16"/>
        </w:rPr>
        <w:t>基于</w:t>
      </w:r>
      <w:r w:rsidRPr="00572820">
        <w:rPr>
          <w:rFonts w:ascii="Times New Roman" w:hAnsi="Times New Roman" w:hint="eastAsia"/>
          <w:sz w:val="15"/>
          <w:szCs w:val="16"/>
        </w:rPr>
        <w:t xml:space="preserve"> </w:t>
      </w:r>
      <w:proofErr w:type="spellStart"/>
      <w:r w:rsidRPr="00572820">
        <w:rPr>
          <w:rFonts w:ascii="Times New Roman" w:hAnsi="Times New Roman" w:hint="eastAsia"/>
          <w:sz w:val="15"/>
          <w:szCs w:val="16"/>
        </w:rPr>
        <w:t>Sym</w:t>
      </w:r>
      <w:proofErr w:type="spellEnd"/>
      <w:r w:rsidRPr="00572820">
        <w:rPr>
          <w:rFonts w:ascii="Times New Roman" w:hAnsi="Times New Roman" w:hint="eastAsia"/>
          <w:sz w:val="15"/>
          <w:szCs w:val="16"/>
        </w:rPr>
        <w:t xml:space="preserve"> </w:t>
      </w:r>
      <w:r w:rsidRPr="00572820">
        <w:rPr>
          <w:rFonts w:ascii="Times New Roman" w:hAnsi="Times New Roman" w:hint="eastAsia"/>
          <w:sz w:val="15"/>
          <w:szCs w:val="16"/>
        </w:rPr>
        <w:t>小波和</w:t>
      </w:r>
      <w:r w:rsidRPr="00572820">
        <w:rPr>
          <w:rFonts w:ascii="Times New Roman" w:hAnsi="Times New Roman" w:hint="eastAsia"/>
          <w:sz w:val="15"/>
          <w:szCs w:val="16"/>
        </w:rPr>
        <w:t xml:space="preserve"> BP </w:t>
      </w:r>
      <w:r w:rsidRPr="00572820">
        <w:rPr>
          <w:rFonts w:ascii="Times New Roman" w:hAnsi="Times New Roman" w:hint="eastAsia"/>
          <w:sz w:val="15"/>
          <w:szCs w:val="16"/>
        </w:rPr>
        <w:t>神经网络的基桩缺陷智能化识［</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岩石力学与工程学报，</w:t>
      </w:r>
      <w:r w:rsidRPr="00572820">
        <w:rPr>
          <w:rFonts w:ascii="Times New Roman" w:hAnsi="Times New Roman" w:hint="eastAsia"/>
          <w:sz w:val="15"/>
          <w:szCs w:val="16"/>
        </w:rPr>
        <w:t>2007( S1) :</w:t>
      </w:r>
      <w:r w:rsidRPr="00572820">
        <w:rPr>
          <w:rFonts w:ascii="Times New Roman" w:hAnsi="Times New Roman"/>
          <w:sz w:val="15"/>
          <w:szCs w:val="16"/>
        </w:rPr>
        <w:t>3484-3488.</w:t>
      </w:r>
    </w:p>
    <w:p w14:paraId="0092BD93"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7</w:t>
      </w:r>
      <w:r w:rsidRPr="00572820">
        <w:rPr>
          <w:rFonts w:ascii="Times New Roman" w:hAnsi="Times New Roman" w:hint="eastAsia"/>
          <w:sz w:val="15"/>
          <w:szCs w:val="16"/>
        </w:rPr>
        <w:t xml:space="preserve">] </w:t>
      </w:r>
      <w:r w:rsidRPr="00572820">
        <w:rPr>
          <w:rFonts w:ascii="Times New Roman" w:hAnsi="Times New Roman" w:hint="eastAsia"/>
          <w:sz w:val="15"/>
          <w:szCs w:val="16"/>
        </w:rPr>
        <w:t>彭立顺，蔡润，刘进波，等</w:t>
      </w:r>
      <w:r w:rsidRPr="00572820">
        <w:rPr>
          <w:rFonts w:ascii="Times New Roman" w:hAnsi="Times New Roman" w:hint="eastAsia"/>
          <w:sz w:val="15"/>
          <w:szCs w:val="16"/>
        </w:rPr>
        <w:t xml:space="preserve"> . </w:t>
      </w:r>
      <w:r w:rsidRPr="00572820">
        <w:rPr>
          <w:rFonts w:ascii="Times New Roman" w:hAnsi="Times New Roman" w:hint="eastAsia"/>
          <w:sz w:val="15"/>
          <w:szCs w:val="16"/>
        </w:rPr>
        <w:t>基于遗传优化神经网络的高速公路路基沉降量预测［</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地震工程学报，</w:t>
      </w:r>
      <w:r w:rsidRPr="00572820">
        <w:rPr>
          <w:rFonts w:ascii="Times New Roman" w:hAnsi="Times New Roman" w:hint="eastAsia"/>
          <w:sz w:val="15"/>
          <w:szCs w:val="16"/>
        </w:rPr>
        <w:t>2019</w:t>
      </w:r>
      <w:r w:rsidRPr="00572820">
        <w:rPr>
          <w:rFonts w:ascii="Times New Roman" w:hAnsi="Times New Roman" w:hint="eastAsia"/>
          <w:sz w:val="15"/>
          <w:szCs w:val="16"/>
        </w:rPr>
        <w:t>，</w:t>
      </w:r>
      <w:r w:rsidRPr="00572820">
        <w:rPr>
          <w:rFonts w:ascii="Times New Roman" w:hAnsi="Times New Roman" w:hint="eastAsia"/>
          <w:sz w:val="15"/>
          <w:szCs w:val="16"/>
        </w:rPr>
        <w:t>41( 1) : 124-130</w:t>
      </w:r>
      <w:r w:rsidRPr="00572820">
        <w:rPr>
          <w:rFonts w:ascii="Times New Roman" w:hAnsi="Times New Roman" w:hint="eastAsia"/>
          <w:sz w:val="15"/>
          <w:szCs w:val="16"/>
        </w:rPr>
        <w:t>，</w:t>
      </w:r>
      <w:r w:rsidRPr="00572820">
        <w:rPr>
          <w:rFonts w:ascii="Times New Roman" w:hAnsi="Times New Roman"/>
          <w:sz w:val="15"/>
          <w:szCs w:val="16"/>
        </w:rPr>
        <w:t>207.</w:t>
      </w:r>
    </w:p>
    <w:p w14:paraId="187F502D"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8]</w:t>
      </w:r>
      <w:r w:rsidRPr="00572820">
        <w:rPr>
          <w:rFonts w:ascii="Times New Roman" w:hAnsi="Times New Roman" w:hint="eastAsia"/>
          <w:sz w:val="15"/>
          <w:szCs w:val="16"/>
        </w:rPr>
        <w:t xml:space="preserve"> </w:t>
      </w:r>
      <w:r w:rsidRPr="00572820">
        <w:rPr>
          <w:rFonts w:ascii="Times New Roman" w:hAnsi="Times New Roman" w:hint="eastAsia"/>
          <w:sz w:val="15"/>
          <w:szCs w:val="16"/>
        </w:rPr>
        <w:t>崔雍，楚小刚，董嘉，等</w:t>
      </w:r>
      <w:r w:rsidRPr="00572820">
        <w:rPr>
          <w:rFonts w:ascii="Times New Roman" w:hAnsi="Times New Roman" w:hint="eastAsia"/>
          <w:sz w:val="15"/>
          <w:szCs w:val="16"/>
        </w:rPr>
        <w:t xml:space="preserve"> . </w:t>
      </w:r>
      <w:r w:rsidRPr="00572820">
        <w:rPr>
          <w:rFonts w:ascii="Times New Roman" w:hAnsi="Times New Roman" w:hint="eastAsia"/>
          <w:sz w:val="15"/>
          <w:szCs w:val="16"/>
        </w:rPr>
        <w:t>基于神经网络的桩基竖向承载力预测研究［</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铁道工程学报，</w:t>
      </w:r>
      <w:r w:rsidRPr="00572820">
        <w:rPr>
          <w:rFonts w:ascii="Times New Roman" w:hAnsi="Times New Roman" w:hint="eastAsia"/>
          <w:sz w:val="15"/>
          <w:szCs w:val="16"/>
        </w:rPr>
        <w:t>2016</w:t>
      </w:r>
      <w:r w:rsidRPr="00572820">
        <w:rPr>
          <w:rFonts w:ascii="Times New Roman" w:hAnsi="Times New Roman" w:hint="eastAsia"/>
          <w:sz w:val="15"/>
          <w:szCs w:val="16"/>
        </w:rPr>
        <w:t>，</w:t>
      </w:r>
      <w:r w:rsidRPr="00572820">
        <w:rPr>
          <w:rFonts w:ascii="Times New Roman" w:hAnsi="Times New Roman" w:hint="eastAsia"/>
          <w:sz w:val="15"/>
          <w:szCs w:val="16"/>
        </w:rPr>
        <w:t>33( 4) : 65-69.</w:t>
      </w:r>
    </w:p>
    <w:p w14:paraId="6733826C"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9]</w:t>
      </w:r>
      <w:r w:rsidRPr="00572820">
        <w:rPr>
          <w:rFonts w:ascii="Times New Roman" w:hAnsi="Times New Roman" w:hint="eastAsia"/>
          <w:sz w:val="15"/>
          <w:szCs w:val="16"/>
        </w:rPr>
        <w:t>金长宇，马震岳，张运良，等</w:t>
      </w:r>
      <w:r w:rsidRPr="00572820">
        <w:rPr>
          <w:rFonts w:ascii="Times New Roman" w:hAnsi="Times New Roman" w:hint="eastAsia"/>
          <w:sz w:val="15"/>
          <w:szCs w:val="16"/>
        </w:rPr>
        <w:t xml:space="preserve"> . </w:t>
      </w:r>
      <w:r w:rsidRPr="00572820">
        <w:rPr>
          <w:rFonts w:ascii="Times New Roman" w:hAnsi="Times New Roman" w:hint="eastAsia"/>
          <w:sz w:val="15"/>
          <w:szCs w:val="16"/>
        </w:rPr>
        <w:t>神经网络在岩体力学参数和地应力场反演中的应用［</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岩土力学，</w:t>
      </w:r>
      <w:r w:rsidRPr="00572820">
        <w:rPr>
          <w:rFonts w:ascii="Times New Roman" w:hAnsi="Times New Roman" w:hint="eastAsia"/>
          <w:sz w:val="15"/>
          <w:szCs w:val="16"/>
        </w:rPr>
        <w:t>2006( 8) : 1263-1266</w:t>
      </w:r>
      <w:r w:rsidRPr="00572820">
        <w:rPr>
          <w:rFonts w:ascii="Times New Roman" w:hAnsi="Times New Roman" w:hint="eastAsia"/>
          <w:sz w:val="15"/>
          <w:szCs w:val="16"/>
        </w:rPr>
        <w:t>，</w:t>
      </w:r>
      <w:r w:rsidRPr="00572820">
        <w:rPr>
          <w:rFonts w:ascii="Times New Roman" w:hAnsi="Times New Roman" w:hint="eastAsia"/>
          <w:sz w:val="15"/>
          <w:szCs w:val="16"/>
        </w:rPr>
        <w:t>1271.</w:t>
      </w:r>
    </w:p>
    <w:p w14:paraId="3E1F57CB"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10]</w:t>
      </w:r>
      <w:r w:rsidRPr="00572820">
        <w:rPr>
          <w:rFonts w:ascii="Times New Roman" w:hAnsi="Times New Roman" w:hint="eastAsia"/>
          <w:sz w:val="15"/>
          <w:szCs w:val="16"/>
        </w:rPr>
        <w:t>杨昌民，</w:t>
      </w:r>
      <w:proofErr w:type="gramStart"/>
      <w:r w:rsidRPr="00572820">
        <w:rPr>
          <w:rFonts w:ascii="Times New Roman" w:hAnsi="Times New Roman" w:hint="eastAsia"/>
          <w:sz w:val="15"/>
          <w:szCs w:val="16"/>
        </w:rPr>
        <w:t>耿朋飞</w:t>
      </w:r>
      <w:proofErr w:type="gramEnd"/>
      <w:r w:rsidRPr="00572820">
        <w:rPr>
          <w:rFonts w:ascii="Times New Roman" w:hAnsi="Times New Roman" w:hint="eastAsia"/>
          <w:sz w:val="15"/>
          <w:szCs w:val="16"/>
        </w:rPr>
        <w:t xml:space="preserve"> . </w:t>
      </w:r>
      <w:r w:rsidRPr="00572820">
        <w:rPr>
          <w:rFonts w:ascii="Times New Roman" w:hAnsi="Times New Roman" w:hint="eastAsia"/>
          <w:sz w:val="15"/>
          <w:szCs w:val="16"/>
        </w:rPr>
        <w:t>隧道围岩变形预测的对比研究［</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现代隧道技术，</w:t>
      </w:r>
      <w:r w:rsidRPr="00572820">
        <w:rPr>
          <w:rFonts w:ascii="Times New Roman" w:hAnsi="Times New Roman" w:hint="eastAsia"/>
          <w:sz w:val="15"/>
          <w:szCs w:val="16"/>
        </w:rPr>
        <w:t>2015</w:t>
      </w:r>
      <w:r w:rsidRPr="00572820">
        <w:rPr>
          <w:rFonts w:ascii="Times New Roman" w:hAnsi="Times New Roman" w:hint="eastAsia"/>
          <w:sz w:val="15"/>
          <w:szCs w:val="16"/>
        </w:rPr>
        <w:t>，</w:t>
      </w:r>
      <w:r w:rsidRPr="00572820">
        <w:rPr>
          <w:rFonts w:ascii="Times New Roman" w:hAnsi="Times New Roman" w:hint="eastAsia"/>
          <w:sz w:val="15"/>
          <w:szCs w:val="16"/>
        </w:rPr>
        <w:t>52( 5) : 67-73.</w:t>
      </w:r>
    </w:p>
    <w:p w14:paraId="5377CDC7"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[11]</w:t>
      </w:r>
      <w:r w:rsidRPr="00572820">
        <w:rPr>
          <w:rFonts w:ascii="Times New Roman" w:hAnsi="Times New Roman" w:hint="eastAsia"/>
          <w:sz w:val="15"/>
          <w:szCs w:val="16"/>
        </w:rPr>
        <w:t>宋寿鹏，</w:t>
      </w:r>
      <w:proofErr w:type="gramStart"/>
      <w:r w:rsidRPr="00572820">
        <w:rPr>
          <w:rFonts w:ascii="Times New Roman" w:hAnsi="Times New Roman" w:hint="eastAsia"/>
          <w:sz w:val="15"/>
          <w:szCs w:val="16"/>
        </w:rPr>
        <w:t>阙沛文</w:t>
      </w:r>
      <w:proofErr w:type="gramEnd"/>
      <w:r w:rsidRPr="00572820">
        <w:rPr>
          <w:rFonts w:ascii="Times New Roman" w:hAnsi="Times New Roman" w:hint="eastAsia"/>
          <w:sz w:val="15"/>
          <w:szCs w:val="16"/>
        </w:rPr>
        <w:t xml:space="preserve"> . </w:t>
      </w:r>
      <w:r w:rsidRPr="00572820">
        <w:rPr>
          <w:rFonts w:ascii="Times New Roman" w:hAnsi="Times New Roman" w:hint="eastAsia"/>
          <w:sz w:val="15"/>
          <w:szCs w:val="16"/>
        </w:rPr>
        <w:t>基于归一化</w:t>
      </w:r>
      <w:proofErr w:type="gramStart"/>
      <w:r w:rsidRPr="00572820">
        <w:rPr>
          <w:rFonts w:ascii="Times New Roman" w:hAnsi="Times New Roman" w:hint="eastAsia"/>
          <w:sz w:val="15"/>
          <w:szCs w:val="16"/>
        </w:rPr>
        <w:t>尺度计盒维数</w:t>
      </w:r>
      <w:proofErr w:type="gramEnd"/>
      <w:r w:rsidRPr="00572820">
        <w:rPr>
          <w:rFonts w:ascii="Times New Roman" w:hAnsi="Times New Roman" w:hint="eastAsia"/>
          <w:sz w:val="15"/>
          <w:szCs w:val="16"/>
        </w:rPr>
        <w:t>的超声波分形特征研究［</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应用基础与工程科学学报，</w:t>
      </w:r>
      <w:r w:rsidRPr="00572820">
        <w:rPr>
          <w:rFonts w:ascii="Times New Roman" w:hAnsi="Times New Roman" w:hint="eastAsia"/>
          <w:sz w:val="15"/>
          <w:szCs w:val="16"/>
        </w:rPr>
        <w:t>2006( 1) : 121-128.</w:t>
      </w:r>
    </w:p>
    <w:p w14:paraId="361E2CA0"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 xml:space="preserve">[12] </w:t>
      </w:r>
      <w:r w:rsidRPr="00572820">
        <w:rPr>
          <w:rFonts w:ascii="Times New Roman" w:hAnsi="Times New Roman"/>
          <w:sz w:val="15"/>
          <w:szCs w:val="16"/>
        </w:rPr>
        <w:t>刘明贵，岳向红</w:t>
      </w:r>
      <w:r w:rsidRPr="00572820">
        <w:rPr>
          <w:rFonts w:ascii="Times New Roman" w:hAnsi="Times New Roman"/>
          <w:sz w:val="15"/>
          <w:szCs w:val="16"/>
        </w:rPr>
        <w:t xml:space="preserve">. </w:t>
      </w:r>
      <w:r w:rsidRPr="00572820">
        <w:rPr>
          <w:rFonts w:ascii="Times New Roman" w:hAnsi="Times New Roman"/>
          <w:sz w:val="15"/>
          <w:szCs w:val="16"/>
        </w:rPr>
        <w:t>基于小波神经网络的锚杆锚固质量分析</w:t>
      </w:r>
      <w:r w:rsidRPr="00572820">
        <w:rPr>
          <w:rFonts w:ascii="Times New Roman" w:hAnsi="Times New Roman"/>
          <w:sz w:val="15"/>
          <w:szCs w:val="16"/>
        </w:rPr>
        <w:t xml:space="preserve">[J]. </w:t>
      </w:r>
      <w:r w:rsidRPr="00572820">
        <w:rPr>
          <w:rFonts w:ascii="Times New Roman" w:hAnsi="Times New Roman"/>
          <w:sz w:val="15"/>
          <w:szCs w:val="16"/>
        </w:rPr>
        <w:t>岩石</w:t>
      </w:r>
      <w:r w:rsidRPr="00572820">
        <w:rPr>
          <w:rFonts w:ascii="Times New Roman" w:hAnsi="Times New Roman"/>
          <w:sz w:val="15"/>
          <w:szCs w:val="16"/>
        </w:rPr>
        <w:t xml:space="preserve"> </w:t>
      </w:r>
      <w:r w:rsidRPr="00572820">
        <w:rPr>
          <w:rFonts w:ascii="Times New Roman" w:hAnsi="Times New Roman"/>
          <w:sz w:val="15"/>
          <w:szCs w:val="16"/>
        </w:rPr>
        <w:t>力学与工程学报，</w:t>
      </w:r>
      <w:r w:rsidRPr="00572820">
        <w:rPr>
          <w:rFonts w:ascii="Times New Roman" w:hAnsi="Times New Roman"/>
          <w:sz w:val="15"/>
          <w:szCs w:val="16"/>
        </w:rPr>
        <w:t>2006</w:t>
      </w:r>
      <w:r w:rsidRPr="00572820">
        <w:rPr>
          <w:rFonts w:ascii="Times New Roman" w:hAnsi="Times New Roman"/>
          <w:sz w:val="15"/>
          <w:szCs w:val="16"/>
        </w:rPr>
        <w:t>，</w:t>
      </w:r>
      <w:r w:rsidRPr="00572820">
        <w:rPr>
          <w:rFonts w:ascii="Times New Roman" w:hAnsi="Times New Roman"/>
          <w:sz w:val="15"/>
          <w:szCs w:val="16"/>
        </w:rPr>
        <w:t>25(1)</w:t>
      </w:r>
      <w:r w:rsidRPr="00572820">
        <w:rPr>
          <w:rFonts w:ascii="Times New Roman" w:hAnsi="Times New Roman"/>
          <w:sz w:val="15"/>
          <w:szCs w:val="16"/>
        </w:rPr>
        <w:t>：</w:t>
      </w:r>
      <w:r w:rsidRPr="00572820">
        <w:rPr>
          <w:rFonts w:ascii="Times New Roman" w:hAnsi="Times New Roman"/>
          <w:sz w:val="15"/>
          <w:szCs w:val="16"/>
        </w:rPr>
        <w:t xml:space="preserve">83–87.(LIU </w:t>
      </w:r>
      <w:proofErr w:type="spellStart"/>
      <w:r w:rsidRPr="00572820">
        <w:rPr>
          <w:rFonts w:ascii="Times New Roman" w:hAnsi="Times New Roman"/>
          <w:sz w:val="15"/>
          <w:szCs w:val="16"/>
        </w:rPr>
        <w:t>Minggui</w:t>
      </w:r>
      <w:proofErr w:type="spellEnd"/>
      <w:r w:rsidRPr="00572820">
        <w:rPr>
          <w:rFonts w:ascii="Times New Roman" w:hAnsi="Times New Roman"/>
          <w:sz w:val="15"/>
          <w:szCs w:val="16"/>
        </w:rPr>
        <w:t>，</w:t>
      </w:r>
      <w:r w:rsidRPr="00572820">
        <w:rPr>
          <w:rFonts w:ascii="Times New Roman" w:hAnsi="Times New Roman"/>
          <w:sz w:val="15"/>
          <w:szCs w:val="16"/>
        </w:rPr>
        <w:t xml:space="preserve">YUE </w:t>
      </w:r>
      <w:proofErr w:type="spellStart"/>
      <w:r w:rsidRPr="00572820">
        <w:rPr>
          <w:rFonts w:ascii="Times New Roman" w:hAnsi="Times New Roman"/>
          <w:sz w:val="15"/>
          <w:szCs w:val="16"/>
        </w:rPr>
        <w:t>Xianghong</w:t>
      </w:r>
      <w:proofErr w:type="spellEnd"/>
      <w:r w:rsidRPr="00572820">
        <w:rPr>
          <w:rFonts w:ascii="Times New Roman" w:hAnsi="Times New Roman"/>
          <w:sz w:val="15"/>
          <w:szCs w:val="16"/>
        </w:rPr>
        <w:t>. Analysis of bolt′s anchoring quality based on wavelet neural network[J]. Journal of Rock Mechanics and Engineering</w:t>
      </w:r>
      <w:r w:rsidRPr="00572820">
        <w:rPr>
          <w:rFonts w:ascii="Times New Roman" w:hAnsi="Times New Roman"/>
          <w:sz w:val="15"/>
          <w:szCs w:val="16"/>
        </w:rPr>
        <w:t>，</w:t>
      </w:r>
      <w:r w:rsidRPr="00572820">
        <w:rPr>
          <w:rFonts w:ascii="Times New Roman" w:hAnsi="Times New Roman"/>
          <w:sz w:val="15"/>
          <w:szCs w:val="16"/>
        </w:rPr>
        <w:t>2006</w:t>
      </w:r>
      <w:r w:rsidRPr="00572820">
        <w:rPr>
          <w:rFonts w:ascii="Times New Roman" w:hAnsi="Times New Roman"/>
          <w:sz w:val="15"/>
          <w:szCs w:val="16"/>
        </w:rPr>
        <w:t>，</w:t>
      </w:r>
      <w:r w:rsidRPr="00572820">
        <w:rPr>
          <w:rFonts w:ascii="Times New Roman" w:hAnsi="Times New Roman"/>
          <w:sz w:val="15"/>
          <w:szCs w:val="16"/>
        </w:rPr>
        <w:t xml:space="preserve"> 25(1)</w:t>
      </w:r>
      <w:r w:rsidRPr="00572820">
        <w:rPr>
          <w:rFonts w:ascii="Times New Roman" w:hAnsi="Times New Roman"/>
          <w:sz w:val="15"/>
          <w:szCs w:val="16"/>
        </w:rPr>
        <w:t>：</w:t>
      </w:r>
      <w:r w:rsidRPr="00572820">
        <w:rPr>
          <w:rFonts w:ascii="Times New Roman" w:hAnsi="Times New Roman"/>
          <w:sz w:val="15"/>
          <w:szCs w:val="16"/>
        </w:rPr>
        <w:t>83–87.(in Chinese))</w:t>
      </w:r>
    </w:p>
    <w:p w14:paraId="3EA2CE17"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 xml:space="preserve"> [13] PAYA B A</w:t>
      </w:r>
      <w:r w:rsidRPr="00572820">
        <w:rPr>
          <w:rFonts w:ascii="Times New Roman" w:hAnsi="Times New Roman"/>
          <w:sz w:val="15"/>
          <w:szCs w:val="16"/>
        </w:rPr>
        <w:t>，</w:t>
      </w:r>
      <w:r w:rsidRPr="00572820">
        <w:rPr>
          <w:rFonts w:ascii="Times New Roman" w:hAnsi="Times New Roman"/>
          <w:sz w:val="15"/>
          <w:szCs w:val="16"/>
        </w:rPr>
        <w:t xml:space="preserve">ESAT I </w:t>
      </w:r>
      <w:proofErr w:type="spellStart"/>
      <w:r w:rsidRPr="00572820">
        <w:rPr>
          <w:rFonts w:ascii="Times New Roman" w:hAnsi="Times New Roman"/>
          <w:sz w:val="15"/>
          <w:szCs w:val="16"/>
        </w:rPr>
        <w:t>I</w:t>
      </w:r>
      <w:proofErr w:type="spellEnd"/>
      <w:r w:rsidRPr="00572820">
        <w:rPr>
          <w:rFonts w:ascii="Times New Roman" w:hAnsi="Times New Roman"/>
          <w:sz w:val="15"/>
          <w:szCs w:val="16"/>
        </w:rPr>
        <w:t xml:space="preserve">. Artificial neural </w:t>
      </w:r>
      <w:proofErr w:type="gramStart"/>
      <w:r w:rsidRPr="00572820">
        <w:rPr>
          <w:rFonts w:ascii="Times New Roman" w:hAnsi="Times New Roman"/>
          <w:sz w:val="15"/>
          <w:szCs w:val="16"/>
        </w:rPr>
        <w:t>network based</w:t>
      </w:r>
      <w:proofErr w:type="gramEnd"/>
      <w:r w:rsidRPr="00572820">
        <w:rPr>
          <w:rFonts w:ascii="Times New Roman" w:hAnsi="Times New Roman"/>
          <w:sz w:val="15"/>
          <w:szCs w:val="16"/>
        </w:rPr>
        <w:t xml:space="preserve"> fault diagnostics of rotating machinery using wavelet transforms as a preprocessor[J]. Mechanical Systems and Signal Processing</w:t>
      </w:r>
      <w:r w:rsidRPr="00572820">
        <w:rPr>
          <w:rFonts w:ascii="Times New Roman" w:hAnsi="Times New Roman"/>
          <w:sz w:val="15"/>
          <w:szCs w:val="16"/>
        </w:rPr>
        <w:t>，</w:t>
      </w:r>
      <w:r w:rsidRPr="00572820">
        <w:rPr>
          <w:rFonts w:ascii="Times New Roman" w:hAnsi="Times New Roman"/>
          <w:sz w:val="15"/>
          <w:szCs w:val="16"/>
        </w:rPr>
        <w:t>1997</w:t>
      </w:r>
      <w:r w:rsidRPr="00572820">
        <w:rPr>
          <w:rFonts w:ascii="Times New Roman" w:hAnsi="Times New Roman"/>
          <w:sz w:val="15"/>
          <w:szCs w:val="16"/>
        </w:rPr>
        <w:t>，</w:t>
      </w:r>
      <w:r w:rsidRPr="00572820">
        <w:rPr>
          <w:rFonts w:ascii="Times New Roman" w:hAnsi="Times New Roman"/>
          <w:sz w:val="15"/>
          <w:szCs w:val="16"/>
        </w:rPr>
        <w:t>(5)</w:t>
      </w:r>
      <w:r w:rsidRPr="00572820">
        <w:rPr>
          <w:rFonts w:ascii="Times New Roman" w:hAnsi="Times New Roman"/>
          <w:sz w:val="15"/>
          <w:szCs w:val="16"/>
        </w:rPr>
        <w:t>：</w:t>
      </w:r>
      <w:r w:rsidRPr="00572820">
        <w:rPr>
          <w:rFonts w:ascii="Times New Roman" w:hAnsi="Times New Roman"/>
          <w:sz w:val="15"/>
          <w:szCs w:val="16"/>
        </w:rPr>
        <w:t xml:space="preserve">751–765. </w:t>
      </w:r>
    </w:p>
    <w:p w14:paraId="06C92BA4"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[14] HONG G S</w:t>
      </w:r>
      <w:r w:rsidRPr="00572820">
        <w:rPr>
          <w:rFonts w:ascii="Times New Roman" w:hAnsi="Times New Roman"/>
          <w:sz w:val="15"/>
          <w:szCs w:val="16"/>
        </w:rPr>
        <w:t>，</w:t>
      </w:r>
      <w:r w:rsidRPr="00572820">
        <w:rPr>
          <w:rFonts w:ascii="Times New Roman" w:hAnsi="Times New Roman"/>
          <w:sz w:val="15"/>
          <w:szCs w:val="16"/>
        </w:rPr>
        <w:t>RAHMAN M</w:t>
      </w:r>
      <w:r w:rsidRPr="00572820">
        <w:rPr>
          <w:rFonts w:ascii="Times New Roman" w:hAnsi="Times New Roman"/>
          <w:sz w:val="15"/>
          <w:szCs w:val="16"/>
        </w:rPr>
        <w:t>，</w:t>
      </w:r>
      <w:r w:rsidRPr="00572820">
        <w:rPr>
          <w:rFonts w:ascii="Times New Roman" w:hAnsi="Times New Roman"/>
          <w:sz w:val="15"/>
          <w:szCs w:val="16"/>
        </w:rPr>
        <w:t>et al. Using neural network for tool condition monitoring based on wavelet decomposition[J]. International Journal of Machine Tools and Manufacture</w:t>
      </w:r>
      <w:r w:rsidRPr="00572820">
        <w:rPr>
          <w:rFonts w:ascii="Times New Roman" w:hAnsi="Times New Roman"/>
          <w:sz w:val="15"/>
          <w:szCs w:val="16"/>
        </w:rPr>
        <w:t>，</w:t>
      </w:r>
      <w:r w:rsidRPr="00572820">
        <w:rPr>
          <w:rFonts w:ascii="Times New Roman" w:hAnsi="Times New Roman"/>
          <w:sz w:val="15"/>
          <w:szCs w:val="16"/>
        </w:rPr>
        <w:t>1996</w:t>
      </w:r>
      <w:r w:rsidRPr="00572820">
        <w:rPr>
          <w:rFonts w:ascii="Times New Roman" w:hAnsi="Times New Roman"/>
          <w:sz w:val="15"/>
          <w:szCs w:val="16"/>
        </w:rPr>
        <w:t>，</w:t>
      </w:r>
      <w:r w:rsidRPr="00572820">
        <w:rPr>
          <w:rFonts w:ascii="Times New Roman" w:hAnsi="Times New Roman"/>
          <w:sz w:val="15"/>
          <w:szCs w:val="16"/>
        </w:rPr>
        <w:t>(5)</w:t>
      </w:r>
      <w:r w:rsidRPr="00572820">
        <w:rPr>
          <w:rFonts w:ascii="Times New Roman" w:hAnsi="Times New Roman"/>
          <w:sz w:val="15"/>
          <w:szCs w:val="16"/>
        </w:rPr>
        <w:t>：</w:t>
      </w:r>
      <w:r w:rsidRPr="00572820">
        <w:rPr>
          <w:rFonts w:ascii="Times New Roman" w:hAnsi="Times New Roman"/>
          <w:sz w:val="15"/>
          <w:szCs w:val="16"/>
        </w:rPr>
        <w:t xml:space="preserve"> 551–566.</w:t>
      </w:r>
    </w:p>
    <w:p w14:paraId="6E9BD98A"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 xml:space="preserve"> [15] MASNATA D</w:t>
      </w:r>
      <w:r w:rsidRPr="00572820">
        <w:rPr>
          <w:rFonts w:ascii="Times New Roman" w:hAnsi="Times New Roman"/>
          <w:sz w:val="15"/>
          <w:szCs w:val="16"/>
        </w:rPr>
        <w:t>，</w:t>
      </w:r>
      <w:r w:rsidRPr="00572820">
        <w:rPr>
          <w:rFonts w:ascii="Times New Roman" w:hAnsi="Times New Roman"/>
          <w:sz w:val="15"/>
          <w:szCs w:val="16"/>
        </w:rPr>
        <w:t>SUNSERI M. Neural network classification of flaws detected by ultrasonic means[J]. NDT and E International</w:t>
      </w:r>
      <w:r w:rsidRPr="00572820">
        <w:rPr>
          <w:rFonts w:ascii="Times New Roman" w:hAnsi="Times New Roman"/>
          <w:sz w:val="15"/>
          <w:szCs w:val="16"/>
        </w:rPr>
        <w:t>，</w:t>
      </w:r>
      <w:r w:rsidRPr="00572820">
        <w:rPr>
          <w:rFonts w:ascii="Times New Roman" w:hAnsi="Times New Roman"/>
          <w:sz w:val="15"/>
          <w:szCs w:val="16"/>
        </w:rPr>
        <w:t>1996</w:t>
      </w:r>
      <w:r w:rsidRPr="00572820">
        <w:rPr>
          <w:rFonts w:ascii="Times New Roman" w:hAnsi="Times New Roman"/>
          <w:sz w:val="15"/>
          <w:szCs w:val="16"/>
        </w:rPr>
        <w:t>，</w:t>
      </w:r>
      <w:r w:rsidRPr="00572820">
        <w:rPr>
          <w:rFonts w:ascii="Times New Roman" w:hAnsi="Times New Roman"/>
          <w:sz w:val="15"/>
          <w:szCs w:val="16"/>
        </w:rPr>
        <w:t xml:space="preserve"> 29(2)</w:t>
      </w:r>
      <w:r w:rsidRPr="00572820">
        <w:rPr>
          <w:rFonts w:ascii="Times New Roman" w:hAnsi="Times New Roman"/>
          <w:sz w:val="15"/>
          <w:szCs w:val="16"/>
        </w:rPr>
        <w:t>：</w:t>
      </w:r>
      <w:r w:rsidRPr="00572820">
        <w:rPr>
          <w:rFonts w:ascii="Times New Roman" w:hAnsi="Times New Roman"/>
          <w:sz w:val="15"/>
          <w:szCs w:val="16"/>
        </w:rPr>
        <w:t>87–93.</w:t>
      </w:r>
    </w:p>
    <w:p w14:paraId="48954A0F" w14:textId="77777777" w:rsidR="00BC2DA7" w:rsidRDefault="00BC2DA7" w:rsidP="00BC2DA7"/>
    <w:p w14:paraId="638A2A87" w14:textId="77777777" w:rsidR="00753218" w:rsidRPr="00AA456A" w:rsidRDefault="00753218" w:rsidP="00AA456A">
      <w:pPr>
        <w:spacing w:line="300" w:lineRule="auto"/>
        <w:rPr>
          <w:rFonts w:ascii="宋体" w:hAnsi="宋体"/>
          <w:bCs/>
          <w:szCs w:val="21"/>
        </w:rPr>
      </w:pPr>
    </w:p>
    <w:p w14:paraId="602B9229" w14:textId="1842B2ED" w:rsidR="00FE4A4F" w:rsidRDefault="00FE4A4F" w:rsidP="00AA249E">
      <w:pPr>
        <w:spacing w:line="300" w:lineRule="auto"/>
        <w:rPr>
          <w:rFonts w:asciiTheme="minorEastAsia" w:hAnsiTheme="minorEastAsia"/>
        </w:rPr>
      </w:pPr>
    </w:p>
    <w:p w14:paraId="619CD99C" w14:textId="20260119" w:rsidR="00FE4A4F" w:rsidRDefault="00FE4A4F" w:rsidP="00AA249E">
      <w:pPr>
        <w:spacing w:line="300" w:lineRule="auto"/>
        <w:rPr>
          <w:rFonts w:asciiTheme="minorEastAsia" w:hAnsiTheme="minorEastAsia"/>
        </w:rPr>
      </w:pPr>
    </w:p>
    <w:p w14:paraId="3012D3D3" w14:textId="5D551C0B" w:rsidR="00FE4A4F" w:rsidRDefault="00FE4A4F" w:rsidP="00AA249E">
      <w:pPr>
        <w:spacing w:line="300" w:lineRule="auto"/>
        <w:rPr>
          <w:rFonts w:asciiTheme="minorEastAsia" w:hAnsiTheme="minorEastAsia"/>
        </w:rPr>
      </w:pPr>
    </w:p>
    <w:p w14:paraId="2521BC65" w14:textId="1A4545D6" w:rsidR="00FE4A4F" w:rsidRDefault="00FE4A4F" w:rsidP="00AA249E">
      <w:pPr>
        <w:spacing w:line="300" w:lineRule="auto"/>
        <w:rPr>
          <w:rFonts w:asciiTheme="minorEastAsia" w:hAnsiTheme="minorEastAsia"/>
        </w:rPr>
      </w:pPr>
    </w:p>
    <w:p w14:paraId="6E94DFBB" w14:textId="60580397" w:rsidR="00FE4A4F" w:rsidRDefault="00FE4A4F" w:rsidP="00AA249E">
      <w:pPr>
        <w:spacing w:line="300" w:lineRule="auto"/>
        <w:rPr>
          <w:rFonts w:asciiTheme="minorEastAsia" w:hAnsiTheme="minorEastAsia"/>
        </w:rPr>
      </w:pPr>
    </w:p>
    <w:p w14:paraId="2B8E9F09" w14:textId="1977D452" w:rsidR="00FE4A4F" w:rsidRDefault="00FE4A4F" w:rsidP="00AA249E">
      <w:pPr>
        <w:spacing w:line="300" w:lineRule="auto"/>
        <w:rPr>
          <w:rFonts w:asciiTheme="minorEastAsia" w:hAnsiTheme="minorEastAsia"/>
        </w:rPr>
      </w:pPr>
    </w:p>
    <w:p w14:paraId="2518FC2C" w14:textId="77777777" w:rsidR="00FE4A4F" w:rsidRDefault="00FE4A4F" w:rsidP="00AA249E">
      <w:pPr>
        <w:spacing w:line="300" w:lineRule="auto"/>
        <w:rPr>
          <w:rFonts w:asciiTheme="minorEastAsia" w:hAnsiTheme="minorEastAsia"/>
        </w:rPr>
      </w:pPr>
    </w:p>
    <w:p w14:paraId="2AC0BBE9" w14:textId="3436CBF6" w:rsidR="00532013" w:rsidRPr="00AA249E" w:rsidRDefault="00532013" w:rsidP="00AA249E">
      <w:pPr>
        <w:spacing w:line="300" w:lineRule="auto"/>
        <w:rPr>
          <w:rFonts w:asciiTheme="minorEastAsia" w:hAnsiTheme="minorEastAsia"/>
        </w:rPr>
      </w:pPr>
      <w:r>
        <w:rPr>
          <w:rFonts w:asciiTheme="minorEastAsia" w:hAnsiTheme="minorEastAsia"/>
        </w:rPr>
        <w:t xml:space="preserve">                                                                                                                                                                                                                                                                                                                                                                                                                                                                                                                                                                                                                                                                                                                                                                                                                                                                                                                                                                                                                                                                                                                                                                                                                                                                                                                                                                                                                                                                                                                                                                                                                                                                                                                                                                                                                                                             </w:t>
      </w:r>
    </w:p>
    <w:sectPr w:rsidR="00532013" w:rsidRPr="00AA249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ELL" w:date="2021-04-13T10:22:00Z" w:initials="L">
    <w:p w14:paraId="518E08CD" w14:textId="5B229157" w:rsidR="00A50CE5" w:rsidRDefault="00A50CE5">
      <w:pPr>
        <w:pStyle w:val="af0"/>
      </w:pPr>
      <w:r>
        <w:rPr>
          <w:rStyle w:val="af"/>
        </w:rPr>
        <w:annotationRef/>
      </w:r>
      <w:r>
        <w:rPr>
          <w:rFonts w:hint="eastAsia"/>
        </w:rPr>
        <w:t>题目落脚在一点即可。不要太大。</w:t>
      </w:r>
      <w:r w:rsidR="00BD51C5">
        <w:rPr>
          <w:rFonts w:hint="eastAsia"/>
        </w:rPr>
        <w:t>核心内容体现出就好。</w:t>
      </w:r>
      <w:r w:rsidR="00D37CA4">
        <w:rPr>
          <w:rFonts w:hint="eastAsia"/>
        </w:rPr>
        <w:t>题目可以讲基于人工神经网络的</w:t>
      </w:r>
      <w:proofErr w:type="gramStart"/>
      <w:r w:rsidR="00D37CA4">
        <w:rPr>
          <w:rFonts w:hint="eastAsia"/>
        </w:rPr>
        <w:t>基桩低应变</w:t>
      </w:r>
      <w:proofErr w:type="gramEnd"/>
      <w:r w:rsidR="003472A6">
        <w:rPr>
          <w:rFonts w:hint="eastAsia"/>
        </w:rPr>
        <w:t>智能</w:t>
      </w:r>
      <w:r w:rsidR="00D37CA4">
        <w:rPr>
          <w:rFonts w:hint="eastAsia"/>
        </w:rPr>
        <w:t>检测。</w:t>
      </w:r>
    </w:p>
  </w:comment>
  <w:comment w:id="2" w:author="DELL" w:date="2021-04-13T10:20:00Z" w:initials="L">
    <w:p w14:paraId="3D17539C" w14:textId="1422F5BD" w:rsidR="003702F0" w:rsidRDefault="003702F0">
      <w:pPr>
        <w:pStyle w:val="af0"/>
      </w:pPr>
      <w:r>
        <w:rPr>
          <w:rStyle w:val="af"/>
        </w:rPr>
        <w:annotationRef/>
      </w:r>
      <w:r>
        <w:rPr>
          <w:rFonts w:hint="eastAsia"/>
        </w:rPr>
        <w:t>摘要一般包括四部分，分别为目的，内容，方法，结论。为了</w:t>
      </w:r>
      <w:r>
        <w:t>…</w:t>
      </w:r>
      <w:r>
        <w:rPr>
          <w:rFonts w:hint="eastAsia"/>
        </w:rPr>
        <w:t>，开展了哪些研究？才有了什么技术方法或理论？得到怎样的结果？有何意义？有何规律性的认识</w:t>
      </w:r>
      <w:r>
        <w:rPr>
          <w:rFonts w:hint="eastAsia"/>
        </w:rPr>
        <w:t>?</w:t>
      </w:r>
    </w:p>
  </w:comment>
  <w:comment w:id="3" w:author="DELL" w:date="2021-04-13T10:32:00Z" w:initials="L">
    <w:p w14:paraId="09FA8073" w14:textId="7BFB4787" w:rsidR="005C154B" w:rsidRDefault="005C154B">
      <w:pPr>
        <w:pStyle w:val="af0"/>
      </w:pPr>
      <w:r>
        <w:rPr>
          <w:rStyle w:val="af"/>
        </w:rPr>
        <w:annotationRef/>
      </w:r>
      <w:r>
        <w:rPr>
          <w:rFonts w:hint="eastAsia"/>
        </w:rPr>
        <w:t>翻译工具处理后再完善修改</w:t>
      </w:r>
    </w:p>
  </w:comment>
  <w:comment w:id="4" w:author="DELL" w:date="2021-04-13T10:33:00Z" w:initials="L">
    <w:p w14:paraId="77F43610" w14:textId="5D3FBA85" w:rsidR="005B7061" w:rsidRDefault="005B7061">
      <w:pPr>
        <w:pStyle w:val="af0"/>
      </w:pPr>
      <w:r>
        <w:rPr>
          <w:rStyle w:val="af"/>
        </w:rPr>
        <w:annotationRef/>
      </w:r>
      <w:r>
        <w:rPr>
          <w:rFonts w:hint="eastAsia"/>
        </w:rPr>
        <w:t>引言就不要二级标题了。简明扼要，另外要标注参考文献</w:t>
      </w:r>
      <w:r w:rsidR="00241F17">
        <w:rPr>
          <w:rFonts w:hint="eastAsia"/>
        </w:rPr>
        <w:t>编号</w:t>
      </w:r>
    </w:p>
  </w:comment>
  <w:comment w:id="9" w:author="DELL" w:date="2021-04-13T10:36:00Z" w:initials="L">
    <w:p w14:paraId="356755B2" w14:textId="7E00DA52" w:rsidR="008037C8" w:rsidRDefault="008037C8">
      <w:pPr>
        <w:pStyle w:val="af0"/>
      </w:pPr>
      <w:r>
        <w:rPr>
          <w:rStyle w:val="af"/>
        </w:rPr>
        <w:annotationRef/>
      </w:r>
      <w:r>
        <w:rPr>
          <w:rFonts w:hint="eastAsia"/>
        </w:rPr>
        <w:t>编号从</w:t>
      </w:r>
      <w:r>
        <w:rPr>
          <w:rFonts w:hint="eastAsia"/>
        </w:rPr>
        <w:t>1</w:t>
      </w:r>
      <w:r>
        <w:rPr>
          <w:rFonts w:hint="eastAsia"/>
        </w:rPr>
        <w:t>开始，全文编号。</w:t>
      </w:r>
    </w:p>
  </w:comment>
  <w:comment w:id="7" w:author="DELL" w:date="2021-04-13T10:35:00Z" w:initials="L">
    <w:p w14:paraId="596F5D1B" w14:textId="2CCD9A73" w:rsidR="006663C2" w:rsidRDefault="006663C2">
      <w:pPr>
        <w:pStyle w:val="af0"/>
      </w:pPr>
      <w:r>
        <w:rPr>
          <w:rStyle w:val="af"/>
        </w:rPr>
        <w:annotationRef/>
      </w:r>
      <w:r>
        <w:rPr>
          <w:rFonts w:hint="eastAsia"/>
        </w:rPr>
        <w:t>这个</w:t>
      </w:r>
      <w:proofErr w:type="gramStart"/>
      <w:r>
        <w:rPr>
          <w:rFonts w:hint="eastAsia"/>
        </w:rPr>
        <w:t>实测图太离奇</w:t>
      </w:r>
      <w:proofErr w:type="gramEnd"/>
      <w:r>
        <w:rPr>
          <w:rFonts w:hint="eastAsia"/>
        </w:rPr>
        <w:t>了吧？</w:t>
      </w:r>
    </w:p>
  </w:comment>
  <w:comment w:id="10" w:author="DELL" w:date="2021-04-13T10:36:00Z" w:initials="L">
    <w:p w14:paraId="6CA9D206" w14:textId="59C77FA1" w:rsidR="008037C8" w:rsidRDefault="008037C8">
      <w:pPr>
        <w:pStyle w:val="af0"/>
      </w:pPr>
      <w:r>
        <w:rPr>
          <w:rStyle w:val="af"/>
        </w:rPr>
        <w:annotationRef/>
      </w:r>
      <w:r>
        <w:rPr>
          <w:rFonts w:hint="eastAsia"/>
        </w:rPr>
        <w:t>表名在上</w:t>
      </w:r>
    </w:p>
  </w:comment>
  <w:comment w:id="13" w:author="DELL" w:date="2021-04-13T10:37:00Z" w:initials="L">
    <w:p w14:paraId="38DF7119" w14:textId="2565C74E" w:rsidR="006B62F0" w:rsidRDefault="006B62F0">
      <w:pPr>
        <w:pStyle w:val="af0"/>
      </w:pPr>
      <w:r>
        <w:rPr>
          <w:rStyle w:val="af"/>
        </w:rPr>
        <w:annotationRef/>
      </w:r>
      <w:r>
        <w:rPr>
          <w:rFonts w:hint="eastAsia"/>
        </w:rPr>
        <w:t>三线表</w:t>
      </w:r>
    </w:p>
  </w:comment>
  <w:comment w:id="14" w:author="DELL" w:date="2021-04-13T10:37:00Z" w:initials="L">
    <w:p w14:paraId="5F9DAF44" w14:textId="7EB7F261" w:rsidR="00D57DFF" w:rsidRDefault="00D57DFF">
      <w:pPr>
        <w:pStyle w:val="af0"/>
      </w:pPr>
      <w:r>
        <w:rPr>
          <w:rStyle w:val="af"/>
        </w:rPr>
        <w:annotationRef/>
      </w:r>
      <w:r>
        <w:rPr>
          <w:rFonts w:hint="eastAsia"/>
        </w:rPr>
        <w:t>矢量图，这个</w:t>
      </w:r>
      <w:proofErr w:type="gramStart"/>
      <w:r>
        <w:rPr>
          <w:rFonts w:hint="eastAsia"/>
        </w:rPr>
        <w:t>图不是</w:t>
      </w:r>
      <w:proofErr w:type="gramEnd"/>
      <w:r>
        <w:rPr>
          <w:rFonts w:hint="eastAsia"/>
        </w:rPr>
        <w:t>吧？放大后不清晰</w:t>
      </w:r>
    </w:p>
  </w:comment>
  <w:comment w:id="18" w:author="DELL" w:date="2021-04-13T10:38:00Z" w:initials="L">
    <w:p w14:paraId="7776EBE8" w14:textId="02A86799" w:rsidR="001A1C1B" w:rsidRDefault="001A1C1B">
      <w:pPr>
        <w:pStyle w:val="af0"/>
      </w:pPr>
      <w:r>
        <w:rPr>
          <w:rStyle w:val="af"/>
        </w:rPr>
        <w:annotationRef/>
      </w:r>
      <w:r>
        <w:rPr>
          <w:rFonts w:hint="eastAsia"/>
        </w:rPr>
        <w:t>结论部分不要给图了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8E08CD" w15:done="0"/>
  <w15:commentEx w15:paraId="3D17539C" w15:done="0"/>
  <w15:commentEx w15:paraId="09FA8073" w15:done="0"/>
  <w15:commentEx w15:paraId="77F43610" w15:done="0"/>
  <w15:commentEx w15:paraId="356755B2" w15:done="0"/>
  <w15:commentEx w15:paraId="596F5D1B" w15:done="0"/>
  <w15:commentEx w15:paraId="6CA9D206" w15:done="0"/>
  <w15:commentEx w15:paraId="38DF7119" w15:done="0"/>
  <w15:commentEx w15:paraId="5F9DAF44" w15:done="0"/>
  <w15:commentEx w15:paraId="7776E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FEF7C" w16cex:dateUtc="2021-04-13T02:22:00Z"/>
  <w16cex:commentExtensible w16cex:durableId="241FEEFB" w16cex:dateUtc="2021-04-13T02:20:00Z"/>
  <w16cex:commentExtensible w16cex:durableId="241FF1C1" w16cex:dateUtc="2021-04-13T02:32:00Z"/>
  <w16cex:commentExtensible w16cex:durableId="241FF1F9" w16cex:dateUtc="2021-04-13T02:33:00Z"/>
  <w16cex:commentExtensible w16cex:durableId="241FF293" w16cex:dateUtc="2021-04-13T02:36:00Z"/>
  <w16cex:commentExtensible w16cex:durableId="241FF269" w16cex:dateUtc="2021-04-13T02:35:00Z"/>
  <w16cex:commentExtensible w16cex:durableId="241FF2AB" w16cex:dateUtc="2021-04-13T02:36:00Z"/>
  <w16cex:commentExtensible w16cex:durableId="241FF2D2" w16cex:dateUtc="2021-04-13T02:37:00Z"/>
  <w16cex:commentExtensible w16cex:durableId="241FF2FE" w16cex:dateUtc="2021-04-13T02:37:00Z"/>
  <w16cex:commentExtensible w16cex:durableId="241FF33F" w16cex:dateUtc="2021-04-13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8E08CD" w16cid:durableId="241FEF7C"/>
  <w16cid:commentId w16cid:paraId="3D17539C" w16cid:durableId="241FEEFB"/>
  <w16cid:commentId w16cid:paraId="09FA8073" w16cid:durableId="241FF1C1"/>
  <w16cid:commentId w16cid:paraId="77F43610" w16cid:durableId="241FF1F9"/>
  <w16cid:commentId w16cid:paraId="356755B2" w16cid:durableId="241FF293"/>
  <w16cid:commentId w16cid:paraId="596F5D1B" w16cid:durableId="241FF269"/>
  <w16cid:commentId w16cid:paraId="6CA9D206" w16cid:durableId="241FF2AB"/>
  <w16cid:commentId w16cid:paraId="38DF7119" w16cid:durableId="241FF2D2"/>
  <w16cid:commentId w16cid:paraId="5F9DAF44" w16cid:durableId="241FF2FE"/>
  <w16cid:commentId w16cid:paraId="7776EBE8" w16cid:durableId="241FF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8A15E" w14:textId="77777777" w:rsidR="008044AC" w:rsidRDefault="008044AC" w:rsidP="00ED3173">
      <w:r>
        <w:separator/>
      </w:r>
    </w:p>
  </w:endnote>
  <w:endnote w:type="continuationSeparator" w:id="0">
    <w:p w14:paraId="592901FC" w14:textId="77777777" w:rsidR="008044AC" w:rsidRDefault="008044AC" w:rsidP="00ED3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细黑">
    <w:altName w:val="STXihei"/>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114AA" w14:textId="77777777" w:rsidR="008044AC" w:rsidRDefault="008044AC" w:rsidP="00ED3173">
      <w:r>
        <w:separator/>
      </w:r>
    </w:p>
  </w:footnote>
  <w:footnote w:type="continuationSeparator" w:id="0">
    <w:p w14:paraId="6E8BD556" w14:textId="77777777" w:rsidR="008044AC" w:rsidRDefault="008044AC" w:rsidP="00ED3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41F408"/>
    <w:multiLevelType w:val="singleLevel"/>
    <w:tmpl w:val="9B41F408"/>
    <w:lvl w:ilvl="0">
      <w:start w:val="1"/>
      <w:numFmt w:val="decimal"/>
      <w:lvlText w:val="%1."/>
      <w:lvlJc w:val="left"/>
      <w:pPr>
        <w:tabs>
          <w:tab w:val="left" w:pos="312"/>
        </w:tabs>
      </w:pPr>
    </w:lvl>
  </w:abstractNum>
  <w:abstractNum w:abstractNumId="1" w15:restartNumberingAfterBreak="0">
    <w:nsid w:val="068D7A63"/>
    <w:multiLevelType w:val="hybridMultilevel"/>
    <w:tmpl w:val="D424088E"/>
    <w:lvl w:ilvl="0" w:tplc="A76EBE22">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LL">
    <w15:presenceInfo w15:providerId="None" w15:userId="DELL"/>
  </w15:person>
  <w15:person w15:author="1379323603@qq.com">
    <w15:presenceInfo w15:providerId="Windows Live" w15:userId="d2904a6af72c08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E418D"/>
    <w:rsid w:val="00016F67"/>
    <w:rsid w:val="00020307"/>
    <w:rsid w:val="000420AD"/>
    <w:rsid w:val="00076FAE"/>
    <w:rsid w:val="000A6FBB"/>
    <w:rsid w:val="000D1D0C"/>
    <w:rsid w:val="000F31AB"/>
    <w:rsid w:val="00105FC0"/>
    <w:rsid w:val="001356EE"/>
    <w:rsid w:val="00150C5D"/>
    <w:rsid w:val="00181868"/>
    <w:rsid w:val="001825B3"/>
    <w:rsid w:val="001911E6"/>
    <w:rsid w:val="001A1C1B"/>
    <w:rsid w:val="001A5AB5"/>
    <w:rsid w:val="001D36FD"/>
    <w:rsid w:val="001F2FF9"/>
    <w:rsid w:val="002133F0"/>
    <w:rsid w:val="00236A7C"/>
    <w:rsid w:val="00241F17"/>
    <w:rsid w:val="002446EC"/>
    <w:rsid w:val="00245E9D"/>
    <w:rsid w:val="002760EE"/>
    <w:rsid w:val="002766BB"/>
    <w:rsid w:val="002A606F"/>
    <w:rsid w:val="002B5FA1"/>
    <w:rsid w:val="002E7C28"/>
    <w:rsid w:val="002F0216"/>
    <w:rsid w:val="002F54B1"/>
    <w:rsid w:val="00322B3B"/>
    <w:rsid w:val="003472A6"/>
    <w:rsid w:val="00362A0C"/>
    <w:rsid w:val="00363D7A"/>
    <w:rsid w:val="003702F0"/>
    <w:rsid w:val="00387310"/>
    <w:rsid w:val="003A74BD"/>
    <w:rsid w:val="003E7DB4"/>
    <w:rsid w:val="00414DBE"/>
    <w:rsid w:val="0041647E"/>
    <w:rsid w:val="00466ECC"/>
    <w:rsid w:val="004A19E0"/>
    <w:rsid w:val="004C0C06"/>
    <w:rsid w:val="005066DE"/>
    <w:rsid w:val="00532013"/>
    <w:rsid w:val="00572820"/>
    <w:rsid w:val="005820F8"/>
    <w:rsid w:val="005B7061"/>
    <w:rsid w:val="005C154B"/>
    <w:rsid w:val="005C3FC4"/>
    <w:rsid w:val="005D4A0C"/>
    <w:rsid w:val="006000DD"/>
    <w:rsid w:val="00600137"/>
    <w:rsid w:val="006155B5"/>
    <w:rsid w:val="00624155"/>
    <w:rsid w:val="006307F6"/>
    <w:rsid w:val="006360B8"/>
    <w:rsid w:val="006663C2"/>
    <w:rsid w:val="00677EFE"/>
    <w:rsid w:val="006B62F0"/>
    <w:rsid w:val="006F33ED"/>
    <w:rsid w:val="00702E63"/>
    <w:rsid w:val="007054E7"/>
    <w:rsid w:val="0075242E"/>
    <w:rsid w:val="00753218"/>
    <w:rsid w:val="00760D99"/>
    <w:rsid w:val="008037C8"/>
    <w:rsid w:val="008044AC"/>
    <w:rsid w:val="00893F5D"/>
    <w:rsid w:val="008B5DBB"/>
    <w:rsid w:val="008C5976"/>
    <w:rsid w:val="008D6EBF"/>
    <w:rsid w:val="00902B16"/>
    <w:rsid w:val="0090755A"/>
    <w:rsid w:val="0092629D"/>
    <w:rsid w:val="009466CA"/>
    <w:rsid w:val="009931DF"/>
    <w:rsid w:val="009A25D7"/>
    <w:rsid w:val="009A5190"/>
    <w:rsid w:val="009A6106"/>
    <w:rsid w:val="009A6D03"/>
    <w:rsid w:val="009B2C2A"/>
    <w:rsid w:val="009B4018"/>
    <w:rsid w:val="009C42EA"/>
    <w:rsid w:val="009F3639"/>
    <w:rsid w:val="00A050E1"/>
    <w:rsid w:val="00A150F9"/>
    <w:rsid w:val="00A20043"/>
    <w:rsid w:val="00A21300"/>
    <w:rsid w:val="00A25ABB"/>
    <w:rsid w:val="00A264DD"/>
    <w:rsid w:val="00A50CE5"/>
    <w:rsid w:val="00A73C56"/>
    <w:rsid w:val="00AA249E"/>
    <w:rsid w:val="00AA456A"/>
    <w:rsid w:val="00AA5C60"/>
    <w:rsid w:val="00AC428A"/>
    <w:rsid w:val="00AD6D73"/>
    <w:rsid w:val="00AE19CA"/>
    <w:rsid w:val="00B26589"/>
    <w:rsid w:val="00B5224C"/>
    <w:rsid w:val="00B64C3C"/>
    <w:rsid w:val="00B71219"/>
    <w:rsid w:val="00B71748"/>
    <w:rsid w:val="00B829E7"/>
    <w:rsid w:val="00BA23BE"/>
    <w:rsid w:val="00BA3352"/>
    <w:rsid w:val="00BB530C"/>
    <w:rsid w:val="00BC2DA7"/>
    <w:rsid w:val="00BD51C5"/>
    <w:rsid w:val="00BD76B6"/>
    <w:rsid w:val="00BE418D"/>
    <w:rsid w:val="00C06044"/>
    <w:rsid w:val="00C32AC7"/>
    <w:rsid w:val="00C5388A"/>
    <w:rsid w:val="00C81D38"/>
    <w:rsid w:val="00C91153"/>
    <w:rsid w:val="00CB0734"/>
    <w:rsid w:val="00CC060D"/>
    <w:rsid w:val="00CD761A"/>
    <w:rsid w:val="00D37CA4"/>
    <w:rsid w:val="00D558C9"/>
    <w:rsid w:val="00D57DFF"/>
    <w:rsid w:val="00D81CF3"/>
    <w:rsid w:val="00D976C2"/>
    <w:rsid w:val="00DA2742"/>
    <w:rsid w:val="00DA66AC"/>
    <w:rsid w:val="00DC1C20"/>
    <w:rsid w:val="00DD1B26"/>
    <w:rsid w:val="00DD52C2"/>
    <w:rsid w:val="00DD7243"/>
    <w:rsid w:val="00E03E56"/>
    <w:rsid w:val="00E06BC2"/>
    <w:rsid w:val="00E11BEE"/>
    <w:rsid w:val="00E41407"/>
    <w:rsid w:val="00E43102"/>
    <w:rsid w:val="00E61BBF"/>
    <w:rsid w:val="00EA23EB"/>
    <w:rsid w:val="00ED3173"/>
    <w:rsid w:val="00F175EB"/>
    <w:rsid w:val="00F3646D"/>
    <w:rsid w:val="00F45301"/>
    <w:rsid w:val="00F56432"/>
    <w:rsid w:val="00F64A23"/>
    <w:rsid w:val="00F66AB7"/>
    <w:rsid w:val="00F67625"/>
    <w:rsid w:val="00F76792"/>
    <w:rsid w:val="00FA5E58"/>
    <w:rsid w:val="00FB07A8"/>
    <w:rsid w:val="00FC4D17"/>
    <w:rsid w:val="00FD0896"/>
    <w:rsid w:val="00FD13CB"/>
    <w:rsid w:val="00FD189D"/>
    <w:rsid w:val="00FE067F"/>
    <w:rsid w:val="00FE4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0019E"/>
  <w15:chartTrackingRefBased/>
  <w15:docId w15:val="{F435EC8D-5E2C-459B-8826-792E4445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F56432"/>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F56432"/>
    <w:pPr>
      <w:keepNext/>
      <w:keepLines/>
      <w:spacing w:before="120" w:after="120"/>
      <w:outlineLvl w:val="1"/>
    </w:pPr>
    <w:rPr>
      <w:rFonts w:eastAsia="Microsoft YaHei UI"/>
      <w:b/>
      <w:bCs/>
      <w:color w:val="1F497D" w:themeColor="text2"/>
      <w:kern w:val="0"/>
      <w:sz w:val="26"/>
      <w:szCs w:val="26"/>
      <w:lang w:eastAsia="ja-JP"/>
    </w:rPr>
  </w:style>
  <w:style w:type="paragraph" w:styleId="4">
    <w:name w:val="heading 4"/>
    <w:basedOn w:val="a"/>
    <w:next w:val="a"/>
    <w:link w:val="40"/>
    <w:uiPriority w:val="9"/>
    <w:semiHidden/>
    <w:unhideWhenUsed/>
    <w:qFormat/>
    <w:rsid w:val="006155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F56432"/>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F56432"/>
    <w:rPr>
      <w:rFonts w:eastAsia="Microsoft YaHei UI"/>
      <w:b/>
      <w:bCs/>
      <w:color w:val="1F497D" w:themeColor="text2"/>
      <w:kern w:val="0"/>
      <w:sz w:val="26"/>
      <w:szCs w:val="26"/>
      <w:lang w:eastAsia="ja-JP"/>
    </w:rPr>
  </w:style>
  <w:style w:type="paragraph" w:styleId="a3">
    <w:name w:val="header"/>
    <w:basedOn w:val="a"/>
    <w:link w:val="a4"/>
    <w:uiPriority w:val="99"/>
    <w:unhideWhenUsed/>
    <w:rsid w:val="00ED31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3173"/>
    <w:rPr>
      <w:sz w:val="18"/>
      <w:szCs w:val="18"/>
    </w:rPr>
  </w:style>
  <w:style w:type="paragraph" w:styleId="a5">
    <w:name w:val="footer"/>
    <w:basedOn w:val="a"/>
    <w:link w:val="a6"/>
    <w:uiPriority w:val="99"/>
    <w:unhideWhenUsed/>
    <w:rsid w:val="00ED3173"/>
    <w:pPr>
      <w:tabs>
        <w:tab w:val="center" w:pos="4153"/>
        <w:tab w:val="right" w:pos="8306"/>
      </w:tabs>
      <w:snapToGrid w:val="0"/>
      <w:jc w:val="left"/>
    </w:pPr>
    <w:rPr>
      <w:sz w:val="18"/>
      <w:szCs w:val="18"/>
    </w:rPr>
  </w:style>
  <w:style w:type="character" w:customStyle="1" w:styleId="a6">
    <w:name w:val="页脚 字符"/>
    <w:basedOn w:val="a0"/>
    <w:link w:val="a5"/>
    <w:uiPriority w:val="99"/>
    <w:rsid w:val="00ED3173"/>
    <w:rPr>
      <w:sz w:val="18"/>
      <w:szCs w:val="18"/>
    </w:rPr>
  </w:style>
  <w:style w:type="paragraph" w:styleId="a7">
    <w:name w:val="Title"/>
    <w:basedOn w:val="a"/>
    <w:next w:val="a"/>
    <w:link w:val="a8"/>
    <w:uiPriority w:val="10"/>
    <w:qFormat/>
    <w:rsid w:val="00ED317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D3173"/>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ED3173"/>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D3173"/>
    <w:rPr>
      <w:b/>
      <w:bCs/>
      <w:kern w:val="28"/>
      <w:sz w:val="32"/>
      <w:szCs w:val="32"/>
    </w:rPr>
  </w:style>
  <w:style w:type="character" w:customStyle="1" w:styleId="40">
    <w:name w:val="标题 4 字符"/>
    <w:basedOn w:val="a0"/>
    <w:link w:val="4"/>
    <w:uiPriority w:val="9"/>
    <w:semiHidden/>
    <w:rsid w:val="006155B5"/>
    <w:rPr>
      <w:rFonts w:asciiTheme="majorHAnsi" w:eastAsiaTheme="majorEastAsia" w:hAnsiTheme="majorHAnsi" w:cstheme="majorBidi"/>
      <w:b/>
      <w:bCs/>
      <w:sz w:val="28"/>
      <w:szCs w:val="28"/>
    </w:rPr>
  </w:style>
  <w:style w:type="paragraph" w:styleId="ab">
    <w:name w:val="Date"/>
    <w:basedOn w:val="a"/>
    <w:next w:val="a"/>
    <w:link w:val="ac"/>
    <w:uiPriority w:val="99"/>
    <w:semiHidden/>
    <w:unhideWhenUsed/>
    <w:rsid w:val="00B26589"/>
    <w:pPr>
      <w:ind w:leftChars="2500" w:left="100"/>
    </w:pPr>
  </w:style>
  <w:style w:type="character" w:customStyle="1" w:styleId="ac">
    <w:name w:val="日期 字符"/>
    <w:basedOn w:val="a0"/>
    <w:link w:val="ab"/>
    <w:uiPriority w:val="99"/>
    <w:semiHidden/>
    <w:rsid w:val="00B26589"/>
  </w:style>
  <w:style w:type="table" w:styleId="ad">
    <w:name w:val="Grid Table Light"/>
    <w:basedOn w:val="a1"/>
    <w:uiPriority w:val="40"/>
    <w:rsid w:val="00E61B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s-alignment-element">
    <w:name w:val="ts-alignment-element"/>
    <w:basedOn w:val="a0"/>
    <w:rsid w:val="00181868"/>
  </w:style>
  <w:style w:type="paragraph" w:styleId="ae">
    <w:name w:val="List Paragraph"/>
    <w:basedOn w:val="a"/>
    <w:uiPriority w:val="34"/>
    <w:qFormat/>
    <w:rsid w:val="00181868"/>
    <w:pPr>
      <w:spacing w:line="300" w:lineRule="auto"/>
      <w:ind w:firstLineChars="200" w:firstLine="420"/>
    </w:pPr>
    <w:rPr>
      <w:rFonts w:ascii="Times New Roman" w:eastAsia="宋体" w:hAnsi="Times New Roman"/>
    </w:rPr>
  </w:style>
  <w:style w:type="character" w:styleId="af">
    <w:name w:val="annotation reference"/>
    <w:basedOn w:val="a0"/>
    <w:uiPriority w:val="99"/>
    <w:semiHidden/>
    <w:unhideWhenUsed/>
    <w:rsid w:val="003702F0"/>
    <w:rPr>
      <w:sz w:val="21"/>
      <w:szCs w:val="21"/>
    </w:rPr>
  </w:style>
  <w:style w:type="paragraph" w:styleId="af0">
    <w:name w:val="annotation text"/>
    <w:basedOn w:val="a"/>
    <w:link w:val="af1"/>
    <w:uiPriority w:val="99"/>
    <w:semiHidden/>
    <w:unhideWhenUsed/>
    <w:rsid w:val="003702F0"/>
    <w:pPr>
      <w:jc w:val="left"/>
    </w:pPr>
  </w:style>
  <w:style w:type="character" w:customStyle="1" w:styleId="af1">
    <w:name w:val="批注文字 字符"/>
    <w:basedOn w:val="a0"/>
    <w:link w:val="af0"/>
    <w:uiPriority w:val="99"/>
    <w:semiHidden/>
    <w:rsid w:val="003702F0"/>
  </w:style>
  <w:style w:type="paragraph" w:styleId="af2">
    <w:name w:val="annotation subject"/>
    <w:basedOn w:val="af0"/>
    <w:next w:val="af0"/>
    <w:link w:val="af3"/>
    <w:uiPriority w:val="99"/>
    <w:semiHidden/>
    <w:unhideWhenUsed/>
    <w:rsid w:val="003702F0"/>
    <w:rPr>
      <w:b/>
      <w:bCs/>
    </w:rPr>
  </w:style>
  <w:style w:type="character" w:customStyle="1" w:styleId="af3">
    <w:name w:val="批注主题 字符"/>
    <w:basedOn w:val="af1"/>
    <w:link w:val="af2"/>
    <w:uiPriority w:val="99"/>
    <w:semiHidden/>
    <w:rsid w:val="003702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96898">
      <w:bodyDiv w:val="1"/>
      <w:marLeft w:val="0"/>
      <w:marRight w:val="0"/>
      <w:marTop w:val="0"/>
      <w:marBottom w:val="0"/>
      <w:divBdr>
        <w:top w:val="none" w:sz="0" w:space="0" w:color="auto"/>
        <w:left w:val="none" w:sz="0" w:space="0" w:color="auto"/>
        <w:bottom w:val="none" w:sz="0" w:space="0" w:color="auto"/>
        <w:right w:val="none" w:sz="0" w:space="0" w:color="auto"/>
      </w:divBdr>
      <w:divsChild>
        <w:div w:id="977686774">
          <w:marLeft w:val="0"/>
          <w:marRight w:val="0"/>
          <w:marTop w:val="0"/>
          <w:marBottom w:val="0"/>
          <w:divBdr>
            <w:top w:val="none" w:sz="0" w:space="0" w:color="auto"/>
            <w:left w:val="none" w:sz="0" w:space="0" w:color="auto"/>
            <w:bottom w:val="none" w:sz="0" w:space="0" w:color="auto"/>
            <w:right w:val="none" w:sz="0" w:space="0" w:color="auto"/>
          </w:divBdr>
          <w:divsChild>
            <w:div w:id="2095006689">
              <w:marLeft w:val="0"/>
              <w:marRight w:val="0"/>
              <w:marTop w:val="0"/>
              <w:marBottom w:val="0"/>
              <w:divBdr>
                <w:top w:val="none" w:sz="0" w:space="0" w:color="auto"/>
                <w:left w:val="none" w:sz="0" w:space="0" w:color="auto"/>
                <w:bottom w:val="none" w:sz="0" w:space="0" w:color="auto"/>
                <w:right w:val="none" w:sz="0" w:space="0" w:color="auto"/>
              </w:divBdr>
              <w:divsChild>
                <w:div w:id="208108009">
                  <w:marLeft w:val="0"/>
                  <w:marRight w:val="0"/>
                  <w:marTop w:val="0"/>
                  <w:marBottom w:val="0"/>
                  <w:divBdr>
                    <w:top w:val="none" w:sz="0" w:space="0" w:color="auto"/>
                    <w:left w:val="none" w:sz="0" w:space="0" w:color="auto"/>
                    <w:bottom w:val="none" w:sz="0" w:space="0" w:color="auto"/>
                    <w:right w:val="none" w:sz="0" w:space="0" w:color="auto"/>
                  </w:divBdr>
                  <w:divsChild>
                    <w:div w:id="24644255">
                      <w:marLeft w:val="0"/>
                      <w:marRight w:val="0"/>
                      <w:marTop w:val="0"/>
                      <w:marBottom w:val="0"/>
                      <w:divBdr>
                        <w:top w:val="none" w:sz="0" w:space="0" w:color="auto"/>
                        <w:left w:val="none" w:sz="0" w:space="0" w:color="auto"/>
                        <w:bottom w:val="none" w:sz="0" w:space="0" w:color="auto"/>
                        <w:right w:val="none" w:sz="0" w:space="0" w:color="auto"/>
                      </w:divBdr>
                      <w:divsChild>
                        <w:div w:id="1128167159">
                          <w:marLeft w:val="0"/>
                          <w:marRight w:val="0"/>
                          <w:marTop w:val="0"/>
                          <w:marBottom w:val="0"/>
                          <w:divBdr>
                            <w:top w:val="none" w:sz="0" w:space="0" w:color="auto"/>
                            <w:left w:val="none" w:sz="0" w:space="0" w:color="auto"/>
                            <w:bottom w:val="none" w:sz="0" w:space="0" w:color="auto"/>
                            <w:right w:val="none" w:sz="0" w:space="0" w:color="auto"/>
                          </w:divBdr>
                          <w:divsChild>
                            <w:div w:id="1742946477">
                              <w:marLeft w:val="0"/>
                              <w:marRight w:val="0"/>
                              <w:marTop w:val="0"/>
                              <w:marBottom w:val="0"/>
                              <w:divBdr>
                                <w:top w:val="none" w:sz="0" w:space="0" w:color="auto"/>
                                <w:left w:val="none" w:sz="0" w:space="0" w:color="auto"/>
                                <w:bottom w:val="none" w:sz="0" w:space="0" w:color="auto"/>
                                <w:right w:val="none" w:sz="0" w:space="0" w:color="auto"/>
                              </w:divBdr>
                              <w:divsChild>
                                <w:div w:id="522666875">
                                  <w:marLeft w:val="0"/>
                                  <w:marRight w:val="0"/>
                                  <w:marTop w:val="0"/>
                                  <w:marBottom w:val="0"/>
                                  <w:divBdr>
                                    <w:top w:val="none" w:sz="0" w:space="0" w:color="auto"/>
                                    <w:left w:val="none" w:sz="0" w:space="0" w:color="auto"/>
                                    <w:bottom w:val="none" w:sz="0" w:space="0" w:color="auto"/>
                                    <w:right w:val="none" w:sz="0" w:space="0" w:color="auto"/>
                                  </w:divBdr>
                                  <w:divsChild>
                                    <w:div w:id="2036225484">
                                      <w:marLeft w:val="0"/>
                                      <w:marRight w:val="0"/>
                                      <w:marTop w:val="0"/>
                                      <w:marBottom w:val="0"/>
                                      <w:divBdr>
                                        <w:top w:val="none" w:sz="0" w:space="0" w:color="auto"/>
                                        <w:left w:val="none" w:sz="0" w:space="0" w:color="auto"/>
                                        <w:bottom w:val="none" w:sz="0" w:space="0" w:color="auto"/>
                                        <w:right w:val="none" w:sz="0" w:space="0" w:color="auto"/>
                                      </w:divBdr>
                                      <w:divsChild>
                                        <w:div w:id="731197723">
                                          <w:marLeft w:val="0"/>
                                          <w:marRight w:val="0"/>
                                          <w:marTop w:val="0"/>
                                          <w:marBottom w:val="0"/>
                                          <w:divBdr>
                                            <w:top w:val="none" w:sz="0" w:space="0" w:color="auto"/>
                                            <w:left w:val="none" w:sz="0" w:space="0" w:color="auto"/>
                                            <w:bottom w:val="none" w:sz="0" w:space="0" w:color="auto"/>
                                            <w:right w:val="none" w:sz="0" w:space="0" w:color="auto"/>
                                          </w:divBdr>
                                          <w:divsChild>
                                            <w:div w:id="1197936258">
                                              <w:marLeft w:val="0"/>
                                              <w:marRight w:val="0"/>
                                              <w:marTop w:val="0"/>
                                              <w:marBottom w:val="0"/>
                                              <w:divBdr>
                                                <w:top w:val="none" w:sz="0" w:space="0" w:color="auto"/>
                                                <w:left w:val="none" w:sz="0" w:space="0" w:color="auto"/>
                                                <w:bottom w:val="none" w:sz="0" w:space="0" w:color="auto"/>
                                                <w:right w:val="none" w:sz="0" w:space="0" w:color="auto"/>
                                              </w:divBdr>
                                              <w:divsChild>
                                                <w:div w:id="1275792310">
                                                  <w:marLeft w:val="0"/>
                                                  <w:marRight w:val="0"/>
                                                  <w:marTop w:val="0"/>
                                                  <w:marBottom w:val="0"/>
                                                  <w:divBdr>
                                                    <w:top w:val="none" w:sz="0" w:space="0" w:color="auto"/>
                                                    <w:left w:val="none" w:sz="0" w:space="0" w:color="auto"/>
                                                    <w:bottom w:val="none" w:sz="0" w:space="0" w:color="auto"/>
                                                    <w:right w:val="none" w:sz="0" w:space="0" w:color="auto"/>
                                                  </w:divBdr>
                                                  <w:divsChild>
                                                    <w:div w:id="737899457">
                                                      <w:marLeft w:val="0"/>
                                                      <w:marRight w:val="0"/>
                                                      <w:marTop w:val="0"/>
                                                      <w:marBottom w:val="0"/>
                                                      <w:divBdr>
                                                        <w:top w:val="none" w:sz="0" w:space="0" w:color="auto"/>
                                                        <w:left w:val="none" w:sz="0" w:space="0" w:color="auto"/>
                                                        <w:bottom w:val="none" w:sz="0" w:space="0" w:color="auto"/>
                                                        <w:right w:val="none" w:sz="0" w:space="0" w:color="auto"/>
                                                      </w:divBdr>
                                                      <w:divsChild>
                                                        <w:div w:id="1621256177">
                                                          <w:marLeft w:val="0"/>
                                                          <w:marRight w:val="0"/>
                                                          <w:marTop w:val="0"/>
                                                          <w:marBottom w:val="0"/>
                                                          <w:divBdr>
                                                            <w:top w:val="none" w:sz="0" w:space="0" w:color="auto"/>
                                                            <w:left w:val="none" w:sz="0" w:space="0" w:color="auto"/>
                                                            <w:bottom w:val="none" w:sz="0" w:space="0" w:color="auto"/>
                                                            <w:right w:val="none" w:sz="0" w:space="0" w:color="auto"/>
                                                          </w:divBdr>
                                                          <w:divsChild>
                                                            <w:div w:id="20647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3678685">
      <w:bodyDiv w:val="1"/>
      <w:marLeft w:val="0"/>
      <w:marRight w:val="0"/>
      <w:marTop w:val="0"/>
      <w:marBottom w:val="0"/>
      <w:divBdr>
        <w:top w:val="none" w:sz="0" w:space="0" w:color="auto"/>
        <w:left w:val="none" w:sz="0" w:space="0" w:color="auto"/>
        <w:bottom w:val="none" w:sz="0" w:space="0" w:color="auto"/>
        <w:right w:val="none" w:sz="0" w:space="0" w:color="auto"/>
      </w:divBdr>
      <w:divsChild>
        <w:div w:id="381906282">
          <w:marLeft w:val="0"/>
          <w:marRight w:val="0"/>
          <w:marTop w:val="0"/>
          <w:marBottom w:val="0"/>
          <w:divBdr>
            <w:top w:val="none" w:sz="0" w:space="0" w:color="auto"/>
            <w:left w:val="none" w:sz="0" w:space="0" w:color="auto"/>
            <w:bottom w:val="none" w:sz="0" w:space="0" w:color="auto"/>
            <w:right w:val="none" w:sz="0" w:space="0" w:color="auto"/>
          </w:divBdr>
          <w:divsChild>
            <w:div w:id="1807426649">
              <w:marLeft w:val="240"/>
              <w:marRight w:val="0"/>
              <w:marTop w:val="0"/>
              <w:marBottom w:val="0"/>
              <w:divBdr>
                <w:top w:val="none" w:sz="0" w:space="0" w:color="auto"/>
                <w:left w:val="none" w:sz="0" w:space="0" w:color="auto"/>
                <w:bottom w:val="none" w:sz="0" w:space="0" w:color="auto"/>
                <w:right w:val="none" w:sz="0" w:space="0" w:color="auto"/>
              </w:divBdr>
            </w:div>
            <w:div w:id="1913856932">
              <w:marLeft w:val="240"/>
              <w:marRight w:val="0"/>
              <w:marTop w:val="0"/>
              <w:marBottom w:val="0"/>
              <w:divBdr>
                <w:top w:val="none" w:sz="0" w:space="0" w:color="auto"/>
                <w:left w:val="none" w:sz="0" w:space="0" w:color="auto"/>
                <w:bottom w:val="none" w:sz="0" w:space="0" w:color="auto"/>
                <w:right w:val="none" w:sz="0" w:space="0" w:color="auto"/>
              </w:divBdr>
            </w:div>
            <w:div w:id="1429883069">
              <w:marLeft w:val="240"/>
              <w:marRight w:val="0"/>
              <w:marTop w:val="0"/>
              <w:marBottom w:val="0"/>
              <w:divBdr>
                <w:top w:val="none" w:sz="0" w:space="0" w:color="auto"/>
                <w:left w:val="none" w:sz="0" w:space="0" w:color="auto"/>
                <w:bottom w:val="none" w:sz="0" w:space="0" w:color="auto"/>
                <w:right w:val="none" w:sz="0" w:space="0" w:color="auto"/>
              </w:divBdr>
            </w:div>
            <w:div w:id="251400578">
              <w:marLeft w:val="240"/>
              <w:marRight w:val="0"/>
              <w:marTop w:val="0"/>
              <w:marBottom w:val="0"/>
              <w:divBdr>
                <w:top w:val="none" w:sz="0" w:space="0" w:color="auto"/>
                <w:left w:val="none" w:sz="0" w:space="0" w:color="auto"/>
                <w:bottom w:val="none" w:sz="0" w:space="0" w:color="auto"/>
                <w:right w:val="none" w:sz="0" w:space="0" w:color="auto"/>
              </w:divBdr>
            </w:div>
            <w:div w:id="630676523">
              <w:marLeft w:val="240"/>
              <w:marRight w:val="0"/>
              <w:marTop w:val="0"/>
              <w:marBottom w:val="0"/>
              <w:divBdr>
                <w:top w:val="none" w:sz="0" w:space="0" w:color="auto"/>
                <w:left w:val="none" w:sz="0" w:space="0" w:color="auto"/>
                <w:bottom w:val="none" w:sz="0" w:space="0" w:color="auto"/>
                <w:right w:val="none" w:sz="0" w:space="0" w:color="auto"/>
              </w:divBdr>
            </w:div>
            <w:div w:id="231551418">
              <w:marLeft w:val="240"/>
              <w:marRight w:val="0"/>
              <w:marTop w:val="0"/>
              <w:marBottom w:val="0"/>
              <w:divBdr>
                <w:top w:val="none" w:sz="0" w:space="0" w:color="auto"/>
                <w:left w:val="none" w:sz="0" w:space="0" w:color="auto"/>
                <w:bottom w:val="none" w:sz="0" w:space="0" w:color="auto"/>
                <w:right w:val="none" w:sz="0" w:space="0" w:color="auto"/>
              </w:divBdr>
            </w:div>
            <w:div w:id="1381982179">
              <w:marLeft w:val="240"/>
              <w:marRight w:val="0"/>
              <w:marTop w:val="0"/>
              <w:marBottom w:val="0"/>
              <w:divBdr>
                <w:top w:val="none" w:sz="0" w:space="0" w:color="auto"/>
                <w:left w:val="none" w:sz="0" w:space="0" w:color="auto"/>
                <w:bottom w:val="none" w:sz="0" w:space="0" w:color="auto"/>
                <w:right w:val="none" w:sz="0" w:space="0" w:color="auto"/>
              </w:divBdr>
            </w:div>
            <w:div w:id="495196755">
              <w:marLeft w:val="240"/>
              <w:marRight w:val="0"/>
              <w:marTop w:val="0"/>
              <w:marBottom w:val="0"/>
              <w:divBdr>
                <w:top w:val="none" w:sz="0" w:space="0" w:color="auto"/>
                <w:left w:val="none" w:sz="0" w:space="0" w:color="auto"/>
                <w:bottom w:val="none" w:sz="0" w:space="0" w:color="auto"/>
                <w:right w:val="none" w:sz="0" w:space="0" w:color="auto"/>
              </w:divBdr>
            </w:div>
            <w:div w:id="1812819089">
              <w:marLeft w:val="240"/>
              <w:marRight w:val="0"/>
              <w:marTop w:val="0"/>
              <w:marBottom w:val="0"/>
              <w:divBdr>
                <w:top w:val="none" w:sz="0" w:space="0" w:color="auto"/>
                <w:left w:val="none" w:sz="0" w:space="0" w:color="auto"/>
                <w:bottom w:val="none" w:sz="0" w:space="0" w:color="auto"/>
                <w:right w:val="none" w:sz="0" w:space="0" w:color="auto"/>
              </w:divBdr>
            </w:div>
            <w:div w:id="550266098">
              <w:marLeft w:val="240"/>
              <w:marRight w:val="0"/>
              <w:marTop w:val="0"/>
              <w:marBottom w:val="0"/>
              <w:divBdr>
                <w:top w:val="none" w:sz="0" w:space="0" w:color="auto"/>
                <w:left w:val="none" w:sz="0" w:space="0" w:color="auto"/>
                <w:bottom w:val="none" w:sz="0" w:space="0" w:color="auto"/>
                <w:right w:val="none" w:sz="0" w:space="0" w:color="auto"/>
              </w:divBdr>
            </w:div>
            <w:div w:id="1275289564">
              <w:marLeft w:val="240"/>
              <w:marRight w:val="0"/>
              <w:marTop w:val="0"/>
              <w:marBottom w:val="0"/>
              <w:divBdr>
                <w:top w:val="none" w:sz="0" w:space="0" w:color="auto"/>
                <w:left w:val="none" w:sz="0" w:space="0" w:color="auto"/>
                <w:bottom w:val="none" w:sz="0" w:space="0" w:color="auto"/>
                <w:right w:val="none" w:sz="0" w:space="0" w:color="auto"/>
              </w:divBdr>
            </w:div>
            <w:div w:id="5224757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5552160">
      <w:bodyDiv w:val="1"/>
      <w:marLeft w:val="0"/>
      <w:marRight w:val="0"/>
      <w:marTop w:val="0"/>
      <w:marBottom w:val="0"/>
      <w:divBdr>
        <w:top w:val="none" w:sz="0" w:space="0" w:color="auto"/>
        <w:left w:val="none" w:sz="0" w:space="0" w:color="auto"/>
        <w:bottom w:val="none" w:sz="0" w:space="0" w:color="auto"/>
        <w:right w:val="none" w:sz="0" w:space="0" w:color="auto"/>
      </w:divBdr>
      <w:divsChild>
        <w:div w:id="678969034">
          <w:marLeft w:val="0"/>
          <w:marRight w:val="0"/>
          <w:marTop w:val="0"/>
          <w:marBottom w:val="0"/>
          <w:divBdr>
            <w:top w:val="none" w:sz="0" w:space="0" w:color="auto"/>
            <w:left w:val="none" w:sz="0" w:space="0" w:color="auto"/>
            <w:bottom w:val="none" w:sz="0" w:space="0" w:color="auto"/>
            <w:right w:val="none" w:sz="0" w:space="0" w:color="auto"/>
          </w:divBdr>
          <w:divsChild>
            <w:div w:id="777218216">
              <w:marLeft w:val="0"/>
              <w:marRight w:val="0"/>
              <w:marTop w:val="0"/>
              <w:marBottom w:val="0"/>
              <w:divBdr>
                <w:top w:val="none" w:sz="0" w:space="0" w:color="auto"/>
                <w:left w:val="none" w:sz="0" w:space="0" w:color="auto"/>
                <w:bottom w:val="none" w:sz="0" w:space="0" w:color="auto"/>
                <w:right w:val="none" w:sz="0" w:space="0" w:color="auto"/>
              </w:divBdr>
              <w:divsChild>
                <w:div w:id="348072357">
                  <w:marLeft w:val="0"/>
                  <w:marRight w:val="0"/>
                  <w:marTop w:val="0"/>
                  <w:marBottom w:val="0"/>
                  <w:divBdr>
                    <w:top w:val="none" w:sz="0" w:space="0" w:color="auto"/>
                    <w:left w:val="none" w:sz="0" w:space="0" w:color="auto"/>
                    <w:bottom w:val="none" w:sz="0" w:space="0" w:color="auto"/>
                    <w:right w:val="none" w:sz="0" w:space="0" w:color="auto"/>
                  </w:divBdr>
                  <w:divsChild>
                    <w:div w:id="310642485">
                      <w:marLeft w:val="0"/>
                      <w:marRight w:val="0"/>
                      <w:marTop w:val="0"/>
                      <w:marBottom w:val="0"/>
                      <w:divBdr>
                        <w:top w:val="none" w:sz="0" w:space="0" w:color="auto"/>
                        <w:left w:val="none" w:sz="0" w:space="0" w:color="auto"/>
                        <w:bottom w:val="none" w:sz="0" w:space="0" w:color="auto"/>
                        <w:right w:val="none" w:sz="0" w:space="0" w:color="auto"/>
                      </w:divBdr>
                      <w:divsChild>
                        <w:div w:id="565846682">
                          <w:marLeft w:val="0"/>
                          <w:marRight w:val="0"/>
                          <w:marTop w:val="0"/>
                          <w:marBottom w:val="0"/>
                          <w:divBdr>
                            <w:top w:val="none" w:sz="0" w:space="0" w:color="auto"/>
                            <w:left w:val="none" w:sz="0" w:space="0" w:color="auto"/>
                            <w:bottom w:val="none" w:sz="0" w:space="0" w:color="auto"/>
                            <w:right w:val="none" w:sz="0" w:space="0" w:color="auto"/>
                          </w:divBdr>
                          <w:divsChild>
                            <w:div w:id="299919875">
                              <w:marLeft w:val="0"/>
                              <w:marRight w:val="0"/>
                              <w:marTop w:val="0"/>
                              <w:marBottom w:val="0"/>
                              <w:divBdr>
                                <w:top w:val="none" w:sz="0" w:space="0" w:color="auto"/>
                                <w:left w:val="none" w:sz="0" w:space="0" w:color="auto"/>
                                <w:bottom w:val="none" w:sz="0" w:space="0" w:color="auto"/>
                                <w:right w:val="none" w:sz="0" w:space="0" w:color="auto"/>
                              </w:divBdr>
                              <w:divsChild>
                                <w:div w:id="980689349">
                                  <w:marLeft w:val="0"/>
                                  <w:marRight w:val="0"/>
                                  <w:marTop w:val="0"/>
                                  <w:marBottom w:val="0"/>
                                  <w:divBdr>
                                    <w:top w:val="none" w:sz="0" w:space="0" w:color="auto"/>
                                    <w:left w:val="none" w:sz="0" w:space="0" w:color="auto"/>
                                    <w:bottom w:val="none" w:sz="0" w:space="0" w:color="auto"/>
                                    <w:right w:val="none" w:sz="0" w:space="0" w:color="auto"/>
                                  </w:divBdr>
                                  <w:divsChild>
                                    <w:div w:id="1928419896">
                                      <w:marLeft w:val="0"/>
                                      <w:marRight w:val="0"/>
                                      <w:marTop w:val="0"/>
                                      <w:marBottom w:val="0"/>
                                      <w:divBdr>
                                        <w:top w:val="none" w:sz="0" w:space="0" w:color="auto"/>
                                        <w:left w:val="none" w:sz="0" w:space="0" w:color="auto"/>
                                        <w:bottom w:val="none" w:sz="0" w:space="0" w:color="auto"/>
                                        <w:right w:val="none" w:sz="0" w:space="0" w:color="auto"/>
                                      </w:divBdr>
                                      <w:divsChild>
                                        <w:div w:id="833716192">
                                          <w:marLeft w:val="0"/>
                                          <w:marRight w:val="0"/>
                                          <w:marTop w:val="0"/>
                                          <w:marBottom w:val="0"/>
                                          <w:divBdr>
                                            <w:top w:val="none" w:sz="0" w:space="0" w:color="auto"/>
                                            <w:left w:val="none" w:sz="0" w:space="0" w:color="auto"/>
                                            <w:bottom w:val="none" w:sz="0" w:space="0" w:color="auto"/>
                                            <w:right w:val="none" w:sz="0" w:space="0" w:color="auto"/>
                                          </w:divBdr>
                                          <w:divsChild>
                                            <w:div w:id="778916491">
                                              <w:marLeft w:val="0"/>
                                              <w:marRight w:val="0"/>
                                              <w:marTop w:val="0"/>
                                              <w:marBottom w:val="0"/>
                                              <w:divBdr>
                                                <w:top w:val="none" w:sz="0" w:space="0" w:color="auto"/>
                                                <w:left w:val="none" w:sz="0" w:space="0" w:color="auto"/>
                                                <w:bottom w:val="none" w:sz="0" w:space="0" w:color="auto"/>
                                                <w:right w:val="none" w:sz="0" w:space="0" w:color="auto"/>
                                              </w:divBdr>
                                              <w:divsChild>
                                                <w:div w:id="424111383">
                                                  <w:marLeft w:val="0"/>
                                                  <w:marRight w:val="0"/>
                                                  <w:marTop w:val="0"/>
                                                  <w:marBottom w:val="0"/>
                                                  <w:divBdr>
                                                    <w:top w:val="none" w:sz="0" w:space="0" w:color="auto"/>
                                                    <w:left w:val="none" w:sz="0" w:space="0" w:color="auto"/>
                                                    <w:bottom w:val="none" w:sz="0" w:space="0" w:color="auto"/>
                                                    <w:right w:val="none" w:sz="0" w:space="0" w:color="auto"/>
                                                  </w:divBdr>
                                                  <w:divsChild>
                                                    <w:div w:id="1105224368">
                                                      <w:marLeft w:val="0"/>
                                                      <w:marRight w:val="0"/>
                                                      <w:marTop w:val="0"/>
                                                      <w:marBottom w:val="0"/>
                                                      <w:divBdr>
                                                        <w:top w:val="none" w:sz="0" w:space="0" w:color="auto"/>
                                                        <w:left w:val="none" w:sz="0" w:space="0" w:color="auto"/>
                                                        <w:bottom w:val="none" w:sz="0" w:space="0" w:color="auto"/>
                                                        <w:right w:val="none" w:sz="0" w:space="0" w:color="auto"/>
                                                      </w:divBdr>
                                                      <w:divsChild>
                                                        <w:div w:id="1333484712">
                                                          <w:marLeft w:val="0"/>
                                                          <w:marRight w:val="0"/>
                                                          <w:marTop w:val="0"/>
                                                          <w:marBottom w:val="0"/>
                                                          <w:divBdr>
                                                            <w:top w:val="none" w:sz="0" w:space="0" w:color="auto"/>
                                                            <w:left w:val="none" w:sz="0" w:space="0" w:color="auto"/>
                                                            <w:bottom w:val="none" w:sz="0" w:space="0" w:color="auto"/>
                                                            <w:right w:val="none" w:sz="0" w:space="0" w:color="auto"/>
                                                          </w:divBdr>
                                                          <w:divsChild>
                                                            <w:div w:id="9792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6/09/relationships/commentsIds" Target="commentsIds.xml"/><Relationship Id="rId14" Type="http://schemas.microsoft.com/office/2007/relationships/hdphoto" Target="media/hdphoto1.wdp"/><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1913</Words>
  <Characters>10909</Characters>
  <Application>Microsoft Office Word</Application>
  <DocSecurity>0</DocSecurity>
  <Lines>90</Lines>
  <Paragraphs>25</Paragraphs>
  <ScaleCrop>false</ScaleCrop>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1379323603@qq.com</dc:creator>
  <cp:keywords/>
  <dc:description/>
  <cp:lastModifiedBy>1379323603@qq.com</cp:lastModifiedBy>
  <cp:revision>116</cp:revision>
  <dcterms:created xsi:type="dcterms:W3CDTF">2021-03-29T16:34:00Z</dcterms:created>
  <dcterms:modified xsi:type="dcterms:W3CDTF">2021-04-13T13:49:00Z</dcterms:modified>
</cp:coreProperties>
</file>